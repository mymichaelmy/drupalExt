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AB421" w14:textId="7394CBDD" w:rsidR="00241EF0" w:rsidRPr="006F2FC3" w:rsidRDefault="00D617A5" w:rsidP="00241EF0">
      <w:pPr>
        <w:rPr>
          <w:b/>
          <w:color w:val="095D7E"/>
          <w:sz w:val="34"/>
          <w:szCs w:val="34"/>
        </w:rPr>
      </w:pPr>
      <w:r>
        <w:rPr>
          <w:b/>
          <w:color w:val="095D7E"/>
          <w:sz w:val="34"/>
          <w:szCs w:val="34"/>
        </w:rPr>
        <w:t>Test</w:t>
      </w:r>
      <w:del w:id="0" w:author="Kayhan Atesci" w:date="2015-09-29T22:44:00Z">
        <w:r w:rsidDel="0071744B">
          <w:rPr>
            <w:b/>
            <w:color w:val="095D7E"/>
            <w:sz w:val="34"/>
            <w:szCs w:val="34"/>
          </w:rPr>
          <w:delText>ing Guide</w:delText>
        </w:r>
      </w:del>
      <w:ins w:id="1" w:author="Kayhan Atesci" w:date="2015-09-29T22:44:00Z">
        <w:r w:rsidR="0071744B">
          <w:rPr>
            <w:b/>
            <w:color w:val="095D7E"/>
            <w:sz w:val="34"/>
            <w:szCs w:val="34"/>
          </w:rPr>
          <w:t xml:space="preserve"> Script</w:t>
        </w:r>
      </w:ins>
      <w:r w:rsidR="00241EF0" w:rsidRPr="006F2FC3">
        <w:rPr>
          <w:b/>
          <w:color w:val="095D7E"/>
          <w:sz w:val="34"/>
          <w:szCs w:val="34"/>
        </w:rPr>
        <w:t xml:space="preserve"> </w:t>
      </w:r>
      <w:del w:id="2" w:author="Kayhan Atesci" w:date="2015-09-29T22:44:00Z">
        <w:r w:rsidR="000A3BC3" w:rsidDel="0071744B">
          <w:rPr>
            <w:b/>
            <w:color w:val="095D7E"/>
            <w:sz w:val="34"/>
            <w:szCs w:val="34"/>
          </w:rPr>
          <w:delText xml:space="preserve">Template + </w:delText>
        </w:r>
      </w:del>
      <w:r w:rsidR="000A3BC3">
        <w:rPr>
          <w:b/>
          <w:color w:val="095D7E"/>
          <w:sz w:val="34"/>
          <w:szCs w:val="34"/>
        </w:rPr>
        <w:t>Example</w:t>
      </w:r>
      <w:ins w:id="3" w:author="Kayhan Atesci" w:date="2015-09-29T22:44:00Z">
        <w:r w:rsidR="0071744B">
          <w:rPr>
            <w:b/>
            <w:color w:val="095D7E"/>
            <w:sz w:val="34"/>
            <w:szCs w:val="34"/>
          </w:rPr>
          <w:t xml:space="preserve"> + Template</w:t>
        </w:r>
      </w:ins>
    </w:p>
    <w:p w14:paraId="37AD567E" w14:textId="77777777" w:rsidR="00241EF0" w:rsidRDefault="00241EF0" w:rsidP="00241EF0"/>
    <w:p w14:paraId="0FDBE6F5" w14:textId="2FEB6D23" w:rsidR="00241EF0" w:rsidRPr="008D2747" w:rsidRDefault="00241EF0" w:rsidP="00241EF0">
      <w:pPr>
        <w:jc w:val="both"/>
        <w:rPr>
          <w:rFonts w:ascii="Times New Roman" w:hAnsi="Times New Roman" w:cs="Times New Roman"/>
          <w:b/>
          <w:i/>
          <w:color w:val="095D7E"/>
          <w:sz w:val="24"/>
          <w:szCs w:val="24"/>
        </w:rPr>
      </w:pPr>
      <w:r w:rsidRPr="008D2747">
        <w:rPr>
          <w:rFonts w:ascii="Times New Roman" w:hAnsi="Times New Roman" w:cs="Times New Roman"/>
          <w:b/>
          <w:color w:val="095D7E"/>
          <w:sz w:val="24"/>
          <w:szCs w:val="24"/>
        </w:rPr>
        <w:t xml:space="preserve">1. </w:t>
      </w:r>
      <w:r w:rsidRPr="008D2747">
        <w:rPr>
          <w:rFonts w:ascii="Times New Roman" w:hAnsi="Times New Roman" w:cs="Times New Roman"/>
          <w:b/>
          <w:bCs/>
          <w:color w:val="095D7E"/>
          <w:kern w:val="48"/>
          <w:sz w:val="24"/>
          <w:szCs w:val="24"/>
        </w:rPr>
        <w:t>Introduction and context setting</w:t>
      </w:r>
      <w:r w:rsidRPr="008D2747">
        <w:rPr>
          <w:rFonts w:ascii="Times New Roman" w:hAnsi="Times New Roman" w:cs="Times New Roman"/>
          <w:b/>
          <w:color w:val="095D7E"/>
          <w:sz w:val="24"/>
          <w:szCs w:val="24"/>
        </w:rPr>
        <w:tab/>
      </w:r>
      <w:r w:rsidRPr="008D2747">
        <w:rPr>
          <w:rFonts w:ascii="Times New Roman" w:hAnsi="Times New Roman" w:cs="Times New Roman"/>
          <w:b/>
          <w:color w:val="095D7E"/>
          <w:sz w:val="24"/>
          <w:szCs w:val="24"/>
        </w:rPr>
        <w:tab/>
      </w:r>
      <w:r w:rsidRPr="008D2747">
        <w:rPr>
          <w:rFonts w:ascii="Times New Roman" w:hAnsi="Times New Roman" w:cs="Times New Roman"/>
          <w:b/>
          <w:color w:val="095D7E"/>
          <w:sz w:val="24"/>
          <w:szCs w:val="24"/>
        </w:rPr>
        <w:tab/>
      </w:r>
      <w:r w:rsidRPr="008D2747">
        <w:rPr>
          <w:rFonts w:ascii="Times New Roman" w:hAnsi="Times New Roman" w:cs="Times New Roman"/>
          <w:b/>
          <w:color w:val="095D7E"/>
          <w:sz w:val="24"/>
          <w:szCs w:val="24"/>
        </w:rPr>
        <w:tab/>
      </w:r>
      <w:r w:rsidRPr="008D2747">
        <w:rPr>
          <w:rFonts w:ascii="Times New Roman" w:hAnsi="Times New Roman" w:cs="Times New Roman"/>
          <w:b/>
          <w:color w:val="095D7E"/>
          <w:sz w:val="24"/>
          <w:szCs w:val="24"/>
        </w:rPr>
        <w:tab/>
        <w:t xml:space="preserve">            </w:t>
      </w:r>
      <w:ins w:id="4" w:author="Kayhan Atesci" w:date="2015-09-29T22:44:00Z">
        <w:r w:rsidR="00133952">
          <w:rPr>
            <w:rFonts w:ascii="Times New Roman" w:hAnsi="Times New Roman" w:cs="Times New Roman"/>
            <w:b/>
            <w:color w:val="095D7E"/>
            <w:sz w:val="24"/>
            <w:szCs w:val="24"/>
          </w:rPr>
          <w:t xml:space="preserve">      </w:t>
        </w:r>
      </w:ins>
      <w:r w:rsidR="00D617A5">
        <w:rPr>
          <w:rFonts w:ascii="Times New Roman" w:hAnsi="Times New Roman" w:cs="Times New Roman"/>
          <w:b/>
          <w:i/>
          <w:color w:val="095D7E"/>
          <w:sz w:val="24"/>
          <w:szCs w:val="24"/>
        </w:rPr>
        <w:t>Time: ~3</w:t>
      </w:r>
      <w:r w:rsidRPr="008D2747">
        <w:rPr>
          <w:rFonts w:ascii="Times New Roman" w:hAnsi="Times New Roman" w:cs="Times New Roman"/>
          <w:b/>
          <w:i/>
          <w:color w:val="095D7E"/>
          <w:sz w:val="24"/>
          <w:szCs w:val="24"/>
        </w:rPr>
        <w:t xml:space="preserve"> minutes</w:t>
      </w:r>
    </w:p>
    <w:p w14:paraId="02380DEA" w14:textId="2028D2C8" w:rsidR="00241EF0" w:rsidRPr="00D617A5" w:rsidRDefault="00241EF0" w:rsidP="00241EF0">
      <w:pPr>
        <w:spacing w:after="0" w:line="240" w:lineRule="auto"/>
        <w:rPr>
          <w:i/>
          <w:iCs/>
          <w:color w:val="999999"/>
          <w:sz w:val="20"/>
          <w:szCs w:val="20"/>
        </w:rPr>
      </w:pPr>
      <w:r w:rsidRPr="00C42645">
        <w:rPr>
          <w:color w:val="999999"/>
          <w:sz w:val="20"/>
          <w:szCs w:val="20"/>
        </w:rPr>
        <w:t>*</w:t>
      </w:r>
      <w:r w:rsidRPr="00C42645">
        <w:rPr>
          <w:i/>
          <w:color w:val="999999"/>
          <w:sz w:val="20"/>
          <w:szCs w:val="20"/>
        </w:rPr>
        <w:t xml:space="preserve"> </w:t>
      </w:r>
      <w:r w:rsidR="00D617A5" w:rsidRPr="00D617A5">
        <w:rPr>
          <w:i/>
          <w:iCs/>
          <w:color w:val="999999"/>
          <w:sz w:val="20"/>
          <w:szCs w:val="20"/>
        </w:rPr>
        <w:t>Introduce yourself, briefly explain your product, what your participant can expect from the meeting, and the goal of your research</w:t>
      </w:r>
    </w:p>
    <w:p w14:paraId="3B7A735E" w14:textId="77777777" w:rsidR="00241EF0" w:rsidRDefault="00241EF0" w:rsidP="00241EF0">
      <w:pPr>
        <w:spacing w:after="0" w:line="240" w:lineRule="auto"/>
      </w:pPr>
    </w:p>
    <w:p w14:paraId="7F3CFE47" w14:textId="77777777" w:rsidR="00D617A5" w:rsidRPr="00D617A5" w:rsidRDefault="00D617A5" w:rsidP="00D617A5">
      <w:pPr>
        <w:spacing w:after="0" w:line="240" w:lineRule="auto"/>
        <w:rPr>
          <w:rFonts w:ascii="Calibri Light" w:hAnsi="Calibri Light"/>
        </w:rPr>
      </w:pPr>
      <w:r w:rsidRPr="00D617A5">
        <w:rPr>
          <w:rFonts w:ascii="Calibri Light" w:hAnsi="Calibri Light"/>
        </w:rPr>
        <w:t xml:space="preserve">Hi, my name is [moderator’s name]. We are now working on a new app called [name of the product]. The app provides you with better tools to track your time and record hours related to your projects. I want to share our early design concepts with you and get your feedback. </w:t>
      </w:r>
    </w:p>
    <w:p w14:paraId="61F3E0B4" w14:textId="77777777" w:rsidR="00D617A5" w:rsidRPr="00D617A5" w:rsidRDefault="00D617A5" w:rsidP="00D617A5">
      <w:pPr>
        <w:spacing w:after="0" w:line="240" w:lineRule="auto"/>
        <w:rPr>
          <w:rFonts w:ascii="Calibri Light" w:hAnsi="Calibri Light"/>
        </w:rPr>
      </w:pPr>
    </w:p>
    <w:p w14:paraId="3502BBF2" w14:textId="6B7028FE" w:rsidR="00241EF0" w:rsidRDefault="00D617A5" w:rsidP="00D617A5">
      <w:pPr>
        <w:spacing w:after="0" w:line="240" w:lineRule="auto"/>
        <w:rPr>
          <w:rFonts w:ascii="Calibri Light" w:hAnsi="Calibri Light"/>
        </w:rPr>
      </w:pPr>
      <w:r w:rsidRPr="00D617A5">
        <w:rPr>
          <w:rFonts w:ascii="Calibri Light" w:hAnsi="Calibri Light"/>
        </w:rPr>
        <w:t>The result of this test session will help us identify the problems in the current design and make improvements in our next iteration.</w:t>
      </w:r>
    </w:p>
    <w:p w14:paraId="123F20DB" w14:textId="77777777" w:rsidR="001172DA" w:rsidRPr="00C42645" w:rsidRDefault="001172DA" w:rsidP="00241EF0">
      <w:pPr>
        <w:spacing w:after="0" w:line="240" w:lineRule="auto"/>
        <w:rPr>
          <w:rFonts w:ascii="Calibri Light" w:hAnsi="Calibri Light"/>
        </w:rPr>
      </w:pPr>
    </w:p>
    <w:p w14:paraId="27075A16" w14:textId="77777777" w:rsidR="00D1031A" w:rsidRDefault="00D1031A" w:rsidP="00195B61">
      <w:pPr>
        <w:spacing w:after="0" w:line="240" w:lineRule="auto"/>
      </w:pPr>
    </w:p>
    <w:p w14:paraId="597E52EC" w14:textId="3248F350" w:rsidR="002642FA" w:rsidRPr="00241EF0" w:rsidRDefault="00241EF0" w:rsidP="002642FA">
      <w:pPr>
        <w:spacing w:after="0" w:line="240" w:lineRule="auto"/>
        <w:rPr>
          <w:color w:val="999999"/>
          <w:sz w:val="20"/>
          <w:szCs w:val="20"/>
        </w:rPr>
      </w:pPr>
      <w:r w:rsidRPr="00241EF0">
        <w:rPr>
          <w:i/>
          <w:color w:val="999999"/>
          <w:sz w:val="20"/>
          <w:szCs w:val="20"/>
        </w:rPr>
        <w:t xml:space="preserve">* </w:t>
      </w:r>
      <w:r w:rsidR="00D617A5" w:rsidRPr="00D617A5">
        <w:rPr>
          <w:i/>
          <w:color w:val="999999"/>
          <w:sz w:val="20"/>
          <w:szCs w:val="20"/>
        </w:rPr>
        <w:t>Encourage your participant to be open and think out loud (you may have to do this more than once if you find that they are quiet or hesitant to share their true thoughts)</w:t>
      </w:r>
    </w:p>
    <w:p w14:paraId="34A92F0A" w14:textId="77777777" w:rsidR="002642FA" w:rsidRDefault="002642FA" w:rsidP="00195B61">
      <w:pPr>
        <w:spacing w:after="0" w:line="240" w:lineRule="auto"/>
      </w:pPr>
    </w:p>
    <w:p w14:paraId="1ADC2796" w14:textId="1EEF19B9" w:rsidR="001172DA" w:rsidRPr="008D2747" w:rsidRDefault="00D617A5" w:rsidP="00195B61">
      <w:pPr>
        <w:spacing w:after="0" w:line="240" w:lineRule="auto"/>
        <w:rPr>
          <w:rFonts w:ascii="Calibri Light" w:hAnsi="Calibri Light"/>
        </w:rPr>
      </w:pPr>
      <w:r w:rsidRPr="00D617A5">
        <w:rPr>
          <w:rFonts w:ascii="Calibri Light" w:hAnsi="Calibri Light"/>
        </w:rPr>
        <w:t>Please share your thoughts and feedback with us openly. There is no right or wrong answer. Please think out loud while you are looking at various screen designs.</w:t>
      </w:r>
    </w:p>
    <w:p w14:paraId="0A7B5DB0" w14:textId="77777777" w:rsidR="00D1031A" w:rsidRDefault="00D1031A" w:rsidP="00195B61">
      <w:pPr>
        <w:spacing w:after="0" w:line="240" w:lineRule="auto"/>
      </w:pPr>
    </w:p>
    <w:p w14:paraId="129581B2" w14:textId="77777777" w:rsidR="00790EDB" w:rsidRDefault="00790EDB" w:rsidP="002642FA">
      <w:pPr>
        <w:spacing w:after="0" w:line="240" w:lineRule="auto"/>
        <w:rPr>
          <w:ins w:id="5" w:author="Kayhan Atesci" w:date="2015-09-29T22:45:00Z"/>
          <w:i/>
          <w:color w:val="999999"/>
          <w:sz w:val="20"/>
          <w:szCs w:val="20"/>
        </w:rPr>
      </w:pPr>
    </w:p>
    <w:p w14:paraId="302D7E43" w14:textId="45D6FC5E" w:rsidR="002642FA" w:rsidRPr="00D1031A" w:rsidRDefault="00241EF0" w:rsidP="002642FA">
      <w:pPr>
        <w:spacing w:after="0" w:line="240" w:lineRule="auto"/>
        <w:rPr>
          <w:color w:val="7F7F7F" w:themeColor="text1" w:themeTint="80"/>
        </w:rPr>
      </w:pPr>
      <w:r>
        <w:rPr>
          <w:i/>
          <w:color w:val="999999"/>
          <w:sz w:val="20"/>
          <w:szCs w:val="20"/>
        </w:rPr>
        <w:t>*</w:t>
      </w:r>
      <w:r w:rsidRPr="00241EF0">
        <w:rPr>
          <w:i/>
          <w:color w:val="7F7F7F" w:themeColor="text1" w:themeTint="80"/>
        </w:rPr>
        <w:t xml:space="preserve"> </w:t>
      </w:r>
      <w:r w:rsidR="00D617A5" w:rsidRPr="00D617A5">
        <w:rPr>
          <w:i/>
          <w:color w:val="999999"/>
          <w:sz w:val="20"/>
          <w:szCs w:val="20"/>
        </w:rPr>
        <w:t>Make sure that all the findings will remain confidential</w:t>
      </w:r>
      <w:r w:rsidRPr="00241EF0">
        <w:rPr>
          <w:i/>
          <w:color w:val="999999"/>
          <w:sz w:val="20"/>
          <w:szCs w:val="20"/>
        </w:rPr>
        <w:t xml:space="preserve"> </w:t>
      </w:r>
    </w:p>
    <w:p w14:paraId="226FA584" w14:textId="77777777" w:rsidR="002642FA" w:rsidRDefault="002642FA" w:rsidP="00195B61">
      <w:pPr>
        <w:spacing w:after="0" w:line="240" w:lineRule="auto"/>
      </w:pPr>
    </w:p>
    <w:p w14:paraId="0AE7630D" w14:textId="5104E9FD" w:rsidR="001172DA" w:rsidRPr="008D2747" w:rsidRDefault="00D617A5" w:rsidP="00D1031A">
      <w:pPr>
        <w:spacing w:after="0" w:line="240" w:lineRule="auto"/>
        <w:rPr>
          <w:rFonts w:ascii="Calibri Light" w:hAnsi="Calibri Light"/>
        </w:rPr>
      </w:pPr>
      <w:r w:rsidRPr="00D617A5">
        <w:rPr>
          <w:rFonts w:ascii="Calibri Light" w:hAnsi="Calibri Light"/>
        </w:rPr>
        <w:t>Any information that you provide will only be shared internally and is intended only to inform our designs.</w:t>
      </w:r>
    </w:p>
    <w:p w14:paraId="7812AFC1" w14:textId="77777777" w:rsidR="00D1031A" w:rsidRDefault="00D1031A" w:rsidP="00195B61">
      <w:pPr>
        <w:spacing w:after="0" w:line="240" w:lineRule="auto"/>
      </w:pPr>
    </w:p>
    <w:p w14:paraId="0C9D44C9" w14:textId="77777777" w:rsidR="00790EDB" w:rsidRDefault="00790EDB" w:rsidP="00D617A5">
      <w:pPr>
        <w:spacing w:after="0" w:line="240" w:lineRule="auto"/>
        <w:rPr>
          <w:ins w:id="6" w:author="Kayhan Atesci" w:date="2015-09-29T22:45:00Z"/>
          <w:i/>
          <w:color w:val="999999"/>
          <w:sz w:val="20"/>
          <w:szCs w:val="20"/>
        </w:rPr>
      </w:pPr>
    </w:p>
    <w:p w14:paraId="423C77A6" w14:textId="77777777" w:rsidR="00D617A5" w:rsidRPr="00D617A5" w:rsidRDefault="00241EF0" w:rsidP="00D617A5">
      <w:pPr>
        <w:spacing w:after="0" w:line="240" w:lineRule="auto"/>
        <w:rPr>
          <w:i/>
          <w:color w:val="999999"/>
          <w:sz w:val="20"/>
          <w:szCs w:val="20"/>
        </w:rPr>
      </w:pPr>
      <w:r>
        <w:rPr>
          <w:i/>
          <w:color w:val="999999"/>
          <w:sz w:val="20"/>
          <w:szCs w:val="20"/>
        </w:rPr>
        <w:t>*</w:t>
      </w:r>
      <w:r w:rsidRPr="00241EF0">
        <w:rPr>
          <w:i/>
          <w:color w:val="7F7F7F" w:themeColor="text1" w:themeTint="80"/>
        </w:rPr>
        <w:t xml:space="preserve"> </w:t>
      </w:r>
      <w:r w:rsidR="00D617A5" w:rsidRPr="00D617A5">
        <w:rPr>
          <w:i/>
          <w:color w:val="999999"/>
          <w:sz w:val="20"/>
          <w:szCs w:val="20"/>
        </w:rPr>
        <w:t>If you are audio or video recording and want to take photos to capture the type of environment they are in, ask for permission.</w:t>
      </w:r>
    </w:p>
    <w:p w14:paraId="183A1D02" w14:textId="77777777" w:rsidR="004B36D6" w:rsidRPr="004B36D6" w:rsidRDefault="004B36D6" w:rsidP="004B36D6">
      <w:pPr>
        <w:spacing w:after="0" w:line="240" w:lineRule="auto"/>
        <w:rPr>
          <w:color w:val="7F7F7F" w:themeColor="text1" w:themeTint="80"/>
        </w:rPr>
      </w:pPr>
    </w:p>
    <w:p w14:paraId="53D92B35" w14:textId="55B37FF4" w:rsidR="004B3DB8" w:rsidRPr="008D2747" w:rsidRDefault="00D617A5" w:rsidP="00C357F0">
      <w:pPr>
        <w:rPr>
          <w:rFonts w:ascii="Calibri Light" w:hAnsi="Calibri Light"/>
        </w:rPr>
      </w:pPr>
      <w:r w:rsidRPr="00D617A5">
        <w:rPr>
          <w:rFonts w:ascii="Calibri Light" w:hAnsi="Calibri Light"/>
        </w:rPr>
        <w:t>Can I ask for your permission to record this interview and take photos?</w:t>
      </w:r>
    </w:p>
    <w:p w14:paraId="4D5B6718" w14:textId="77777777" w:rsidR="004B3DB8" w:rsidRDefault="004B3DB8" w:rsidP="00C357F0">
      <w:pPr>
        <w:rPr>
          <w:b/>
          <w:i/>
        </w:rPr>
      </w:pPr>
    </w:p>
    <w:p w14:paraId="6296BF2C" w14:textId="75C6AD34" w:rsidR="00C357F0" w:rsidRPr="008D2747" w:rsidRDefault="008D2747" w:rsidP="00C357F0">
      <w:pPr>
        <w:rPr>
          <w:rFonts w:ascii="Times New Roman" w:hAnsi="Times New Roman" w:cs="Times New Roman"/>
          <w:b/>
          <w:i/>
        </w:rPr>
      </w:pPr>
      <w:r w:rsidRPr="008D2747">
        <w:rPr>
          <w:rFonts w:ascii="Times New Roman" w:hAnsi="Times New Roman" w:cs="Times New Roman"/>
          <w:b/>
          <w:color w:val="095D7E"/>
          <w:sz w:val="24"/>
          <w:szCs w:val="24"/>
        </w:rPr>
        <w:t>2. Background questions and establishing rapport</w:t>
      </w:r>
      <w:r w:rsidRPr="008D2747">
        <w:rPr>
          <w:rFonts w:ascii="Times New Roman" w:hAnsi="Times New Roman" w:cs="Times New Roman"/>
          <w:b/>
          <w:color w:val="095D7E"/>
          <w:sz w:val="24"/>
          <w:szCs w:val="24"/>
        </w:rPr>
        <w:tab/>
        <w:t xml:space="preserve"> </w:t>
      </w:r>
      <w:r w:rsidRPr="008D2747">
        <w:rPr>
          <w:rFonts w:ascii="Times New Roman" w:hAnsi="Times New Roman" w:cs="Times New Roman"/>
          <w:b/>
          <w:color w:val="095D7E"/>
          <w:sz w:val="24"/>
          <w:szCs w:val="24"/>
        </w:rPr>
        <w:tab/>
        <w:t xml:space="preserve">                </w:t>
      </w:r>
      <w:ins w:id="7" w:author="Kayhan Atesci" w:date="2015-09-29T22:44:00Z">
        <w:r w:rsidR="00133952">
          <w:rPr>
            <w:rFonts w:ascii="Times New Roman" w:hAnsi="Times New Roman" w:cs="Times New Roman"/>
            <w:b/>
            <w:color w:val="095D7E"/>
            <w:sz w:val="24"/>
            <w:szCs w:val="24"/>
          </w:rPr>
          <w:t xml:space="preserve">  </w:t>
        </w:r>
      </w:ins>
      <w:r w:rsidRPr="008D2747">
        <w:rPr>
          <w:rFonts w:ascii="Times New Roman" w:hAnsi="Times New Roman" w:cs="Times New Roman"/>
          <w:b/>
          <w:i/>
          <w:color w:val="095D7E"/>
          <w:sz w:val="24"/>
          <w:szCs w:val="24"/>
        </w:rPr>
        <w:t>Time: ~</w:t>
      </w:r>
      <w:r w:rsidR="00907918">
        <w:rPr>
          <w:rFonts w:ascii="Times New Roman" w:hAnsi="Times New Roman" w:cs="Times New Roman"/>
          <w:b/>
          <w:i/>
          <w:color w:val="095D7E"/>
          <w:sz w:val="24"/>
          <w:szCs w:val="24"/>
        </w:rPr>
        <w:t>3</w:t>
      </w:r>
      <w:r w:rsidRPr="008D2747">
        <w:rPr>
          <w:rFonts w:ascii="Times New Roman" w:hAnsi="Times New Roman" w:cs="Times New Roman"/>
          <w:b/>
          <w:i/>
          <w:color w:val="095D7E"/>
          <w:sz w:val="24"/>
          <w:szCs w:val="24"/>
        </w:rPr>
        <w:t xml:space="preserve"> minutes</w:t>
      </w:r>
    </w:p>
    <w:p w14:paraId="342BC0B6" w14:textId="208DDCFD" w:rsidR="002642FA" w:rsidRPr="00241EF0" w:rsidRDefault="00241EF0" w:rsidP="002642FA">
      <w:pPr>
        <w:spacing w:after="0" w:line="240" w:lineRule="auto"/>
        <w:rPr>
          <w:i/>
          <w:color w:val="999999"/>
          <w:sz w:val="20"/>
          <w:szCs w:val="20"/>
        </w:rPr>
      </w:pPr>
      <w:r>
        <w:rPr>
          <w:i/>
          <w:color w:val="999999"/>
          <w:sz w:val="20"/>
          <w:szCs w:val="20"/>
        </w:rPr>
        <w:t>*</w:t>
      </w:r>
      <w:r w:rsidRPr="00241EF0">
        <w:rPr>
          <w:i/>
          <w:color w:val="7F7F7F" w:themeColor="text1" w:themeTint="80"/>
        </w:rPr>
        <w:t xml:space="preserve"> </w:t>
      </w:r>
      <w:r w:rsidRPr="00241EF0">
        <w:rPr>
          <w:i/>
          <w:color w:val="999999"/>
          <w:sz w:val="20"/>
          <w:szCs w:val="20"/>
        </w:rPr>
        <w:t xml:space="preserve">Questions focused on the participant’s background and job position. They are not only informative, but also good </w:t>
      </w:r>
      <w:r>
        <w:rPr>
          <w:i/>
          <w:color w:val="999999"/>
          <w:sz w:val="20"/>
          <w:szCs w:val="20"/>
        </w:rPr>
        <w:t xml:space="preserve">for warming up the conversation </w:t>
      </w:r>
    </w:p>
    <w:p w14:paraId="10AF67BF" w14:textId="77777777" w:rsidR="002642FA" w:rsidRDefault="002642FA" w:rsidP="003B7962">
      <w:pPr>
        <w:spacing w:after="0" w:line="240" w:lineRule="auto"/>
      </w:pPr>
    </w:p>
    <w:p w14:paraId="555D7842" w14:textId="77777777" w:rsidR="00907918" w:rsidRPr="00907918" w:rsidRDefault="00907918" w:rsidP="00907918">
      <w:pPr>
        <w:rPr>
          <w:rFonts w:ascii="Calibri Light" w:hAnsi="Calibri Light"/>
        </w:rPr>
      </w:pPr>
      <w:r w:rsidRPr="00907918">
        <w:rPr>
          <w:rFonts w:ascii="Calibri Light" w:hAnsi="Calibri Light"/>
        </w:rPr>
        <w:t>Can you please tell us about your role and responsibilities?</w:t>
      </w:r>
    </w:p>
    <w:p w14:paraId="7DDB5536" w14:textId="77777777" w:rsidR="00907918" w:rsidRPr="00907918" w:rsidRDefault="00907918" w:rsidP="00907918">
      <w:pPr>
        <w:rPr>
          <w:rFonts w:ascii="Calibri Light" w:hAnsi="Calibri Light"/>
        </w:rPr>
      </w:pPr>
      <w:r w:rsidRPr="00907918">
        <w:rPr>
          <w:rFonts w:ascii="Calibri Light" w:hAnsi="Calibri Light"/>
        </w:rPr>
        <w:t>Can you tell us about your timesheet entry?</w:t>
      </w:r>
    </w:p>
    <w:p w14:paraId="6F8400EA" w14:textId="1CE46CA6" w:rsidR="00686EEC" w:rsidRPr="008D2747" w:rsidRDefault="004B3DB8" w:rsidP="006071CB">
      <w:pPr>
        <w:rPr>
          <w:rFonts w:ascii="Times New Roman" w:hAnsi="Times New Roman" w:cs="Times New Roman"/>
        </w:rPr>
      </w:pPr>
      <w:r w:rsidRPr="008D2747">
        <w:rPr>
          <w:rFonts w:ascii="Times New Roman" w:hAnsi="Times New Roman" w:cs="Times New Roman"/>
        </w:rPr>
        <w:br w:type="column"/>
      </w:r>
      <w:r w:rsidR="008D2747" w:rsidRPr="008D2747">
        <w:rPr>
          <w:rFonts w:ascii="Times New Roman" w:hAnsi="Times New Roman" w:cs="Times New Roman"/>
          <w:b/>
          <w:color w:val="095D7E"/>
          <w:sz w:val="24"/>
          <w:szCs w:val="24"/>
        </w:rPr>
        <w:lastRenderedPageBreak/>
        <w:t xml:space="preserve">3. </w:t>
      </w:r>
      <w:r w:rsidR="00907918">
        <w:rPr>
          <w:rFonts w:ascii="Times New Roman" w:hAnsi="Times New Roman" w:cs="Times New Roman"/>
          <w:b/>
          <w:color w:val="095D7E"/>
          <w:sz w:val="24"/>
          <w:szCs w:val="24"/>
        </w:rPr>
        <w:t>Introducing the scenario</w:t>
      </w:r>
      <w:r w:rsidR="008D2747" w:rsidRPr="008D2747">
        <w:rPr>
          <w:rFonts w:ascii="Times New Roman" w:hAnsi="Times New Roman" w:cs="Times New Roman"/>
          <w:b/>
          <w:color w:val="095D7E"/>
          <w:sz w:val="24"/>
          <w:szCs w:val="24"/>
        </w:rPr>
        <w:t xml:space="preserve"> </w:t>
      </w:r>
      <w:r w:rsidR="008D2747" w:rsidRPr="008D2747">
        <w:rPr>
          <w:rFonts w:ascii="Times New Roman" w:hAnsi="Times New Roman" w:cs="Times New Roman"/>
          <w:b/>
          <w:color w:val="095D7E"/>
          <w:sz w:val="24"/>
          <w:szCs w:val="24"/>
        </w:rPr>
        <w:tab/>
      </w:r>
      <w:r w:rsidR="008D2747" w:rsidRPr="008D2747">
        <w:rPr>
          <w:rFonts w:ascii="Times New Roman" w:hAnsi="Times New Roman" w:cs="Times New Roman"/>
          <w:b/>
          <w:i/>
          <w:color w:val="095D7E"/>
          <w:sz w:val="24"/>
          <w:szCs w:val="24"/>
        </w:rPr>
        <w:tab/>
      </w:r>
      <w:r w:rsidR="008D2747" w:rsidRPr="008D2747">
        <w:rPr>
          <w:rFonts w:ascii="Times New Roman" w:hAnsi="Times New Roman" w:cs="Times New Roman"/>
          <w:b/>
          <w:i/>
          <w:color w:val="095D7E"/>
          <w:sz w:val="24"/>
          <w:szCs w:val="24"/>
        </w:rPr>
        <w:tab/>
      </w:r>
      <w:r w:rsidR="008D2747" w:rsidRPr="008D2747">
        <w:rPr>
          <w:rFonts w:ascii="Times New Roman" w:hAnsi="Times New Roman" w:cs="Times New Roman"/>
          <w:b/>
          <w:i/>
          <w:color w:val="095D7E"/>
          <w:sz w:val="24"/>
          <w:szCs w:val="24"/>
        </w:rPr>
        <w:tab/>
      </w:r>
      <w:r w:rsidR="008D2747" w:rsidRPr="008D2747">
        <w:rPr>
          <w:rFonts w:ascii="Times New Roman" w:hAnsi="Times New Roman" w:cs="Times New Roman"/>
          <w:b/>
          <w:i/>
          <w:color w:val="095D7E"/>
          <w:sz w:val="24"/>
          <w:szCs w:val="24"/>
        </w:rPr>
        <w:tab/>
      </w:r>
      <w:r w:rsidR="008D2747" w:rsidRPr="008D2747">
        <w:rPr>
          <w:rFonts w:ascii="Times New Roman" w:hAnsi="Times New Roman" w:cs="Times New Roman"/>
          <w:b/>
          <w:i/>
          <w:color w:val="095D7E"/>
          <w:sz w:val="24"/>
          <w:szCs w:val="24"/>
        </w:rPr>
        <w:tab/>
      </w:r>
      <w:r w:rsidR="008D2747" w:rsidRPr="008D2747">
        <w:rPr>
          <w:rFonts w:ascii="Times New Roman" w:hAnsi="Times New Roman" w:cs="Times New Roman"/>
          <w:b/>
          <w:i/>
          <w:color w:val="095D7E"/>
          <w:sz w:val="24"/>
          <w:szCs w:val="24"/>
        </w:rPr>
        <w:tab/>
        <w:t xml:space="preserve">    Time: ~15 Minutes</w:t>
      </w:r>
    </w:p>
    <w:p w14:paraId="6C976BD7" w14:textId="5D46D6AA" w:rsidR="00241EF0" w:rsidRPr="00241EF0" w:rsidRDefault="00241EF0" w:rsidP="00241EF0">
      <w:pPr>
        <w:spacing w:after="0" w:line="240" w:lineRule="auto"/>
        <w:rPr>
          <w:i/>
          <w:color w:val="999999"/>
          <w:sz w:val="20"/>
          <w:szCs w:val="20"/>
        </w:rPr>
      </w:pPr>
      <w:r>
        <w:rPr>
          <w:i/>
          <w:color w:val="999999"/>
          <w:sz w:val="20"/>
          <w:szCs w:val="20"/>
        </w:rPr>
        <w:t>*</w:t>
      </w:r>
      <w:r w:rsidRPr="00241EF0">
        <w:rPr>
          <w:i/>
          <w:color w:val="7F7F7F" w:themeColor="text1" w:themeTint="80"/>
        </w:rPr>
        <w:t xml:space="preserve"> </w:t>
      </w:r>
      <w:r w:rsidR="00907918" w:rsidRPr="00907918">
        <w:rPr>
          <w:i/>
          <w:color w:val="999999"/>
          <w:sz w:val="20"/>
          <w:szCs w:val="20"/>
        </w:rPr>
        <w:t>Give the participant a task that your design helps accomplish. Explain that this is a generic scenario and might not be exactly the way they work. It’s good to provide some explanation for the tasks such as the goal the user is accomplishing.</w:t>
      </w:r>
    </w:p>
    <w:p w14:paraId="2B5085EB" w14:textId="77777777" w:rsidR="006071CB" w:rsidRDefault="006071CB" w:rsidP="006071CB">
      <w:pPr>
        <w:spacing w:after="0" w:line="240" w:lineRule="auto"/>
      </w:pPr>
    </w:p>
    <w:p w14:paraId="55EC3E90" w14:textId="71B0B310" w:rsidR="00686EEC" w:rsidRDefault="00907918" w:rsidP="00C357F0">
      <w:pPr>
        <w:rPr>
          <w:rFonts w:ascii="Calibri Light" w:hAnsi="Calibri Light"/>
        </w:rPr>
      </w:pPr>
      <w:r w:rsidRPr="00907918">
        <w:rPr>
          <w:rFonts w:ascii="Calibri Light" w:hAnsi="Calibri Light"/>
        </w:rPr>
        <w:t>Let’s imagine a scenario where you are a facility manager for [Company A]. You have to enter your working time separately depending on your working location. And, you have a timesheet app on your phone that allows you to do this.</w:t>
      </w:r>
    </w:p>
    <w:p w14:paraId="7C5207BE" w14:textId="77777777" w:rsidR="00F25B0B" w:rsidRDefault="00F25B0B" w:rsidP="00C357F0">
      <w:pPr>
        <w:rPr>
          <w:ins w:id="8" w:author="Kayhan Atesci" w:date="2015-09-29T22:45:00Z"/>
          <w:i/>
          <w:color w:val="999999"/>
          <w:sz w:val="20"/>
          <w:szCs w:val="20"/>
        </w:rPr>
      </w:pPr>
    </w:p>
    <w:p w14:paraId="19A498DA" w14:textId="59F0A7AE" w:rsidR="00907918" w:rsidRDefault="00907918" w:rsidP="00C357F0">
      <w:pPr>
        <w:rPr>
          <w:i/>
          <w:color w:val="999999"/>
          <w:sz w:val="20"/>
          <w:szCs w:val="20"/>
        </w:rPr>
      </w:pPr>
      <w:r>
        <w:rPr>
          <w:i/>
          <w:color w:val="999999"/>
          <w:sz w:val="20"/>
          <w:szCs w:val="20"/>
        </w:rPr>
        <w:t>*</w:t>
      </w:r>
      <w:r w:rsidRPr="00241EF0">
        <w:rPr>
          <w:i/>
          <w:color w:val="7F7F7F" w:themeColor="text1" w:themeTint="80"/>
        </w:rPr>
        <w:t xml:space="preserve"> </w:t>
      </w:r>
      <w:r w:rsidRPr="00907918">
        <w:rPr>
          <w:i/>
          <w:color w:val="999999"/>
          <w:sz w:val="20"/>
          <w:szCs w:val="20"/>
        </w:rPr>
        <w:t>After you setup the scenario for the participant, make sure that they understood it. Begin with the first screen from your storyboard</w:t>
      </w:r>
      <w:del w:id="9" w:author="Kayhan Atesci" w:date="2015-09-29T09:41:00Z">
        <w:r w:rsidRPr="00907918" w:rsidDel="00AC2B7C">
          <w:rPr>
            <w:i/>
            <w:color w:val="999999"/>
            <w:sz w:val="20"/>
            <w:szCs w:val="20"/>
          </w:rPr>
          <w:delText>.</w:delText>
        </w:r>
      </w:del>
    </w:p>
    <w:p w14:paraId="35A08441" w14:textId="0519B433" w:rsidR="00907918" w:rsidRDefault="00907918" w:rsidP="00C357F0">
      <w:pPr>
        <w:rPr>
          <w:rFonts w:ascii="Calibri Light" w:hAnsi="Calibri Light"/>
        </w:rPr>
      </w:pPr>
      <w:r w:rsidRPr="00C3326E">
        <w:rPr>
          <w:rFonts w:ascii="Calibri Light" w:hAnsi="Calibri Light"/>
        </w:rPr>
        <w:t>Start screen</w:t>
      </w:r>
    </w:p>
    <w:p w14:paraId="5A88B28B" w14:textId="72295C8C" w:rsidR="00907918" w:rsidDel="00AE449B" w:rsidRDefault="00C57F13" w:rsidP="00C357F0">
      <w:pPr>
        <w:rPr>
          <w:del w:id="10" w:author="SAP AG" w:date="2015-09-29T14:37:00Z"/>
          <w:rFonts w:ascii="Calibri Light" w:hAnsi="Calibri Light"/>
        </w:rPr>
      </w:pPr>
      <w:ins w:id="11" w:author="Kayhan Atesci" w:date="2015-09-23T15:49:00Z">
        <w:r w:rsidRPr="004204DA">
          <w:rPr>
            <w:rFonts w:ascii="Calibri Light" w:hAnsi="Calibri Light"/>
            <w:noProof/>
            <w:color w:val="7F7F7F" w:themeColor="text1" w:themeTint="80"/>
            <w:rPrChange w:id="12">
              <w:rPr>
                <w:i/>
                <w:noProof/>
                <w:color w:val="7F7F7F" w:themeColor="text1" w:themeTint="80"/>
              </w:rPr>
            </w:rPrChange>
          </w:rPr>
          <mc:AlternateContent>
            <mc:Choice Requires="wps">
              <w:drawing>
                <wp:anchor distT="0" distB="0" distL="114300" distR="114300" simplePos="0" relativeHeight="251659264" behindDoc="0" locked="0" layoutInCell="1" allowOverlap="1" wp14:anchorId="6E31B9A9" wp14:editId="7A6984E5">
                  <wp:simplePos x="0" y="0"/>
                  <wp:positionH relativeFrom="column">
                    <wp:posOffset>2400300</wp:posOffset>
                  </wp:positionH>
                  <wp:positionV relativeFrom="paragraph">
                    <wp:posOffset>2923540</wp:posOffset>
                  </wp:positionV>
                  <wp:extent cx="2286000" cy="9144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286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29B772" w14:textId="77777777" w:rsidR="003B5CBD" w:rsidRPr="00422682" w:rsidRDefault="003B5CBD" w:rsidP="00907918">
                              <w:pPr>
                                <w:rPr>
                                  <w:ins w:id="13" w:author="Kayhan Atesci" w:date="2015-09-23T15:49:00Z"/>
                                  <w:rFonts w:ascii="Calibri Light" w:hAnsi="Calibri Light"/>
                                  <w:i/>
                                  <w:color w:val="7F7F7F" w:themeColor="text1" w:themeTint="80"/>
                                  <w:sz w:val="18"/>
                                  <w:szCs w:val="18"/>
                                  <w:rPrChange w:id="14" w:author="Kayhan Atesci" w:date="2015-09-23T15:50:00Z">
                                    <w:rPr>
                                      <w:ins w:id="15" w:author="Kayhan Atesci" w:date="2015-09-23T15:49:00Z"/>
                                      <w:i/>
                                      <w:color w:val="7F7F7F" w:themeColor="text1" w:themeTint="80"/>
                                    </w:rPr>
                                  </w:rPrChange>
                                </w:rPr>
                              </w:pPr>
                              <w:ins w:id="16" w:author="Kayhan Atesci" w:date="2015-09-25T16:39:00Z">
                                <w:r w:rsidRPr="00422682">
                                  <w:rPr>
                                    <w:rFonts w:ascii="Calibri Light" w:hAnsi="Calibri Light"/>
                                    <w:i/>
                                    <w:color w:val="7F7F7F" w:themeColor="text1" w:themeTint="80"/>
                                    <w:sz w:val="18"/>
                                    <w:szCs w:val="18"/>
                                  </w:rPr>
                                  <w:t>Print your</w:t>
                                </w:r>
                              </w:ins>
                              <w:ins w:id="17" w:author="Kayhan Atesci" w:date="2015-09-23T15:49:00Z">
                                <w:r w:rsidRPr="00422682">
                                  <w:rPr>
                                    <w:rFonts w:ascii="Calibri Light" w:hAnsi="Calibri Light"/>
                                    <w:i/>
                                    <w:color w:val="7F7F7F" w:themeColor="text1" w:themeTint="80"/>
                                    <w:sz w:val="18"/>
                                    <w:szCs w:val="18"/>
                                    <w:rPrChange w:id="18" w:author="Kayhan Atesci" w:date="2015-09-23T15:50:00Z">
                                      <w:rPr>
                                        <w:i/>
                                        <w:color w:val="7F7F7F" w:themeColor="text1" w:themeTint="80"/>
                                      </w:rPr>
                                    </w:rPrChange>
                                  </w:rPr>
                                  <w:t xml:space="preserve"> </w:t>
                                </w:r>
                              </w:ins>
                              <w:ins w:id="19" w:author="Kayhan Atesci" w:date="2015-09-25T16:37:00Z">
                                <w:r w:rsidRPr="00422682">
                                  <w:rPr>
                                    <w:rFonts w:ascii="Calibri Light" w:hAnsi="Calibri Light"/>
                                    <w:i/>
                                    <w:color w:val="7F7F7F" w:themeColor="text1" w:themeTint="80"/>
                                    <w:sz w:val="18"/>
                                    <w:szCs w:val="18"/>
                                  </w:rPr>
                                  <w:t>hand-sketch</w:t>
                                </w:r>
                              </w:ins>
                              <w:ins w:id="20" w:author="Kayhan Atesci" w:date="2015-09-23T15:49:00Z">
                                <w:r w:rsidRPr="00422682">
                                  <w:rPr>
                                    <w:rFonts w:ascii="Calibri Light" w:hAnsi="Calibri Light"/>
                                    <w:i/>
                                    <w:color w:val="7F7F7F" w:themeColor="text1" w:themeTint="80"/>
                                    <w:sz w:val="18"/>
                                    <w:szCs w:val="18"/>
                                    <w:rPrChange w:id="21" w:author="Kayhan Atesci" w:date="2015-09-23T15:50:00Z">
                                      <w:rPr>
                                        <w:i/>
                                        <w:color w:val="7F7F7F" w:themeColor="text1" w:themeTint="80"/>
                                      </w:rPr>
                                    </w:rPrChange>
                                  </w:rPr>
                                  <w:t xml:space="preserve">es, and introduce one by one as the session goes. </w:t>
                                </w:r>
                              </w:ins>
                            </w:p>
                            <w:p w14:paraId="386F4936" w14:textId="77777777" w:rsidR="003B5CBD" w:rsidRPr="00422682" w:rsidRDefault="003B5CBD" w:rsidP="00907918">
                              <w:pPr>
                                <w:rPr>
                                  <w:rFonts w:ascii="Calibri Light" w:hAnsi="Calibri Light"/>
                                  <w:i/>
                                  <w:color w:val="7F7F7F" w:themeColor="text1" w:themeTint="80"/>
                                  <w:sz w:val="18"/>
                                  <w:szCs w:val="18"/>
                                  <w:rPrChange w:id="22" w:author="Kayhan Atesci" w:date="2015-09-23T15:50:00Z">
                                    <w:rPr/>
                                  </w:rPrChange>
                                </w:rPr>
                              </w:pPr>
                              <w:ins w:id="23" w:author="Kayhan Atesci" w:date="2015-09-23T15:49:00Z">
                                <w:r w:rsidRPr="00422682">
                                  <w:rPr>
                                    <w:rFonts w:ascii="Calibri Light" w:hAnsi="Calibri Light"/>
                                    <w:i/>
                                    <w:color w:val="7F7F7F" w:themeColor="text1" w:themeTint="80"/>
                                    <w:sz w:val="18"/>
                                    <w:szCs w:val="18"/>
                                    <w:rPrChange w:id="24" w:author="Kayhan Atesci" w:date="2015-09-23T15:50:00Z">
                                      <w:rPr>
                                        <w:i/>
                                        <w:color w:val="7F7F7F" w:themeColor="text1" w:themeTint="80"/>
                                      </w:rPr>
                                    </w:rPrChange>
                                  </w:rPr>
                                  <w:t>If you are using our Research Tool, upload</w:t>
                                </w:r>
                              </w:ins>
                              <w:ins w:id="25" w:author="Kayhan Atesci" w:date="2015-09-23T15:50:00Z">
                                <w:r w:rsidRPr="00422682">
                                  <w:rPr>
                                    <w:rFonts w:ascii="Calibri Light" w:hAnsi="Calibri Light"/>
                                    <w:i/>
                                    <w:color w:val="7F7F7F" w:themeColor="text1" w:themeTint="80"/>
                                    <w:sz w:val="18"/>
                                    <w:szCs w:val="18"/>
                                  </w:rPr>
                                  <w:t xml:space="preserve"> your sketches</w:t>
                                </w:r>
                              </w:ins>
                              <w:ins w:id="26" w:author="Kayhan Atesci" w:date="2015-09-23T15:49:00Z">
                                <w:r w:rsidRPr="00422682">
                                  <w:rPr>
                                    <w:rFonts w:ascii="Calibri Light" w:hAnsi="Calibri Light"/>
                                    <w:i/>
                                    <w:color w:val="7F7F7F" w:themeColor="text1" w:themeTint="80"/>
                                    <w:sz w:val="18"/>
                                    <w:szCs w:val="18"/>
                                    <w:rPrChange w:id="27" w:author="Kayhan Atesci" w:date="2015-09-23T15:50:00Z">
                                      <w:rPr>
                                        <w:i/>
                                        <w:color w:val="7F7F7F" w:themeColor="text1" w:themeTint="80"/>
                                      </w:rPr>
                                    </w:rPrChange>
                                  </w:rPr>
                                  <w:t xml:space="preserve"> into the tool.</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7" o:spid="_x0000_s1026" type="#_x0000_t202" style="position:absolute;margin-left:189pt;margin-top:230.2pt;width:180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" filled="f" stroked="f">
                  <v:textbox>
                    <w:txbxContent>
                      <w:p w14:paraId="0129B772" w14:textId="77777777" w:rsidR="003B5CBD" w:rsidRPr="00422682" w:rsidRDefault="003B5CBD" w:rsidP="00907918">
                        <w:pPr>
                          <w:rPr>
                            <w:ins w:id="28" w:author="Kayhan Atesci" w:date="2015-09-23T15:49:00Z"/>
                            <w:rFonts w:ascii="Calibri Light" w:hAnsi="Calibri Light"/>
                            <w:i/>
                            <w:color w:val="7F7F7F" w:themeColor="text1" w:themeTint="80"/>
                            <w:sz w:val="18"/>
                            <w:szCs w:val="18"/>
                            <w:rPrChange w:id="29" w:author="Kayhan Atesci" w:date="2015-09-23T15:50:00Z">
                              <w:rPr>
                                <w:ins w:id="30" w:author="Kayhan Atesci" w:date="2015-09-23T15:49:00Z"/>
                                <w:i/>
                                <w:color w:val="7F7F7F" w:themeColor="text1" w:themeTint="80"/>
                              </w:rPr>
                            </w:rPrChange>
                          </w:rPr>
                        </w:pPr>
                        <w:ins w:id="31" w:author="Kayhan Atesci" w:date="2015-09-25T16:39:00Z">
                          <w:r w:rsidRPr="00422682">
                            <w:rPr>
                              <w:rFonts w:ascii="Calibri Light" w:hAnsi="Calibri Light"/>
                              <w:i/>
                              <w:color w:val="7F7F7F" w:themeColor="text1" w:themeTint="80"/>
                              <w:sz w:val="18"/>
                              <w:szCs w:val="18"/>
                            </w:rPr>
                            <w:t>Print your</w:t>
                          </w:r>
                        </w:ins>
                        <w:ins w:id="32" w:author="Kayhan Atesci" w:date="2015-09-23T15:49:00Z">
                          <w:r w:rsidRPr="00422682">
                            <w:rPr>
                              <w:rFonts w:ascii="Calibri Light" w:hAnsi="Calibri Light"/>
                              <w:i/>
                              <w:color w:val="7F7F7F" w:themeColor="text1" w:themeTint="80"/>
                              <w:sz w:val="18"/>
                              <w:szCs w:val="18"/>
                              <w:rPrChange w:id="33" w:author="Kayhan Atesci" w:date="2015-09-23T15:50:00Z">
                                <w:rPr>
                                  <w:i/>
                                  <w:color w:val="7F7F7F" w:themeColor="text1" w:themeTint="80"/>
                                </w:rPr>
                              </w:rPrChange>
                            </w:rPr>
                            <w:t xml:space="preserve"> </w:t>
                          </w:r>
                        </w:ins>
                        <w:ins w:id="34" w:author="Kayhan Atesci" w:date="2015-09-25T16:37:00Z">
                          <w:r w:rsidRPr="00422682">
                            <w:rPr>
                              <w:rFonts w:ascii="Calibri Light" w:hAnsi="Calibri Light"/>
                              <w:i/>
                              <w:color w:val="7F7F7F" w:themeColor="text1" w:themeTint="80"/>
                              <w:sz w:val="18"/>
                              <w:szCs w:val="18"/>
                            </w:rPr>
                            <w:t>hand-sketch</w:t>
                          </w:r>
                        </w:ins>
                        <w:ins w:id="35" w:author="Kayhan Atesci" w:date="2015-09-23T15:49:00Z">
                          <w:r w:rsidRPr="00422682">
                            <w:rPr>
                              <w:rFonts w:ascii="Calibri Light" w:hAnsi="Calibri Light"/>
                              <w:i/>
                              <w:color w:val="7F7F7F" w:themeColor="text1" w:themeTint="80"/>
                              <w:sz w:val="18"/>
                              <w:szCs w:val="18"/>
                              <w:rPrChange w:id="36" w:author="Kayhan Atesci" w:date="2015-09-23T15:50:00Z">
                                <w:rPr>
                                  <w:i/>
                                  <w:color w:val="7F7F7F" w:themeColor="text1" w:themeTint="80"/>
                                </w:rPr>
                              </w:rPrChange>
                            </w:rPr>
                            <w:t xml:space="preserve">es, and introduce one by one as the session goes. </w:t>
                          </w:r>
                        </w:ins>
                      </w:p>
                      <w:p w14:paraId="386F4936" w14:textId="77777777" w:rsidR="003B5CBD" w:rsidRPr="00422682" w:rsidRDefault="003B5CBD" w:rsidP="00907918">
                        <w:pPr>
                          <w:rPr>
                            <w:rFonts w:ascii="Calibri Light" w:hAnsi="Calibri Light"/>
                            <w:i/>
                            <w:color w:val="7F7F7F" w:themeColor="text1" w:themeTint="80"/>
                            <w:sz w:val="18"/>
                            <w:szCs w:val="18"/>
                            <w:rPrChange w:id="37" w:author="Kayhan Atesci" w:date="2015-09-23T15:50:00Z">
                              <w:rPr/>
                            </w:rPrChange>
                          </w:rPr>
                        </w:pPr>
                        <w:ins w:id="38" w:author="Kayhan Atesci" w:date="2015-09-23T15:49:00Z">
                          <w:r w:rsidRPr="00422682">
                            <w:rPr>
                              <w:rFonts w:ascii="Calibri Light" w:hAnsi="Calibri Light"/>
                              <w:i/>
                              <w:color w:val="7F7F7F" w:themeColor="text1" w:themeTint="80"/>
                              <w:sz w:val="18"/>
                              <w:szCs w:val="18"/>
                              <w:rPrChange w:id="39" w:author="Kayhan Atesci" w:date="2015-09-23T15:50:00Z">
                                <w:rPr>
                                  <w:i/>
                                  <w:color w:val="7F7F7F" w:themeColor="text1" w:themeTint="80"/>
                                </w:rPr>
                              </w:rPrChange>
                            </w:rPr>
                            <w:t>If you are using our Research Tool, upload</w:t>
                          </w:r>
                        </w:ins>
                        <w:ins w:id="40" w:author="Kayhan Atesci" w:date="2015-09-23T15:50:00Z">
                          <w:r w:rsidRPr="00422682">
                            <w:rPr>
                              <w:rFonts w:ascii="Calibri Light" w:hAnsi="Calibri Light"/>
                              <w:i/>
                              <w:color w:val="7F7F7F" w:themeColor="text1" w:themeTint="80"/>
                              <w:sz w:val="18"/>
                              <w:szCs w:val="18"/>
                            </w:rPr>
                            <w:t xml:space="preserve"> your sketches</w:t>
                          </w:r>
                        </w:ins>
                        <w:ins w:id="41" w:author="Kayhan Atesci" w:date="2015-09-23T15:49:00Z">
                          <w:r w:rsidRPr="00422682">
                            <w:rPr>
                              <w:rFonts w:ascii="Calibri Light" w:hAnsi="Calibri Light"/>
                              <w:i/>
                              <w:color w:val="7F7F7F" w:themeColor="text1" w:themeTint="80"/>
                              <w:sz w:val="18"/>
                              <w:szCs w:val="18"/>
                              <w:rPrChange w:id="42" w:author="Kayhan Atesci" w:date="2015-09-23T15:50:00Z">
                                <w:rPr>
                                  <w:i/>
                                  <w:color w:val="7F7F7F" w:themeColor="text1" w:themeTint="80"/>
                                </w:rPr>
                              </w:rPrChange>
                            </w:rPr>
                            <w:t xml:space="preserve"> into the tool.</w:t>
                          </w:r>
                        </w:ins>
                      </w:p>
                    </w:txbxContent>
                  </v:textbox>
                  <w10:wrap type="square"/>
                </v:shape>
              </w:pict>
            </mc:Fallback>
          </mc:AlternateContent>
        </w:r>
      </w:ins>
      <w:ins w:id="43" w:author="SAP AG" w:date="2015-09-29T14:37:00Z">
        <w:r w:rsidR="00AE449B">
          <w:rPr>
            <w:rFonts w:ascii="Calibri Light" w:hAnsi="Calibri Light"/>
            <w:noProof/>
            <w:rPrChange w:id="44">
              <w:rPr>
                <w:noProof/>
              </w:rPr>
            </w:rPrChange>
          </w:rPr>
          <w:drawing>
            <wp:inline distT="0" distB="0" distL="0" distR="0" wp14:anchorId="65BA311E" wp14:editId="613CE359">
              <wp:extent cx="2149968" cy="3721100"/>
              <wp:effectExtent l="0" t="0" r="9525" b="0"/>
              <wp:docPr id="2" name="Picture 2" descr="Macintosh HD:Users:i849872:Dropbox (AppHaus):SparkEscalation:Learning Material:8.Test your sketches with users:Art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849872:Dropbox (AppHaus):SparkEscalation:Learning Material:8.Test your sketches with users:Artboar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0335" cy="3721736"/>
                      </a:xfrm>
                      <a:prstGeom prst="rect">
                        <a:avLst/>
                      </a:prstGeom>
                      <a:noFill/>
                      <a:ln>
                        <a:noFill/>
                      </a:ln>
                    </pic:spPr>
                  </pic:pic>
                </a:graphicData>
              </a:graphic>
            </wp:inline>
          </w:drawing>
        </w:r>
      </w:ins>
    </w:p>
    <w:p w14:paraId="4936660C" w14:textId="77777777" w:rsidR="00907918" w:rsidDel="00AE449B" w:rsidRDefault="00907918" w:rsidP="00C357F0">
      <w:pPr>
        <w:rPr>
          <w:del w:id="45" w:author="SAP AG" w:date="2015-09-29T14:37:00Z"/>
        </w:rPr>
      </w:pPr>
    </w:p>
    <w:p w14:paraId="395B2B33" w14:textId="77777777" w:rsidR="00422682" w:rsidRDefault="00422682" w:rsidP="008D2747">
      <w:pPr>
        <w:rPr>
          <w:rFonts w:ascii="Times New Roman" w:hAnsi="Times New Roman" w:cs="Times New Roman"/>
          <w:b/>
          <w:color w:val="095D7E"/>
          <w:sz w:val="24"/>
          <w:szCs w:val="24"/>
        </w:rPr>
      </w:pPr>
    </w:p>
    <w:p w14:paraId="018841CC" w14:textId="77777777" w:rsidR="00422682" w:rsidRPr="00C4074F" w:rsidRDefault="00422682" w:rsidP="00422682">
      <w:pPr>
        <w:rPr>
          <w:rFonts w:ascii="Calibri Light" w:hAnsi="Calibri Light"/>
          <w:color w:val="000000" w:themeColor="text1"/>
        </w:rPr>
      </w:pPr>
      <w:r w:rsidRPr="00C4074F">
        <w:rPr>
          <w:rFonts w:ascii="Calibri Light" w:hAnsi="Calibri Light"/>
          <w:color w:val="000000" w:themeColor="text1"/>
        </w:rPr>
        <w:t>Sample Questions</w:t>
      </w:r>
    </w:p>
    <w:p w14:paraId="6350E235" w14:textId="77777777" w:rsidR="00422682" w:rsidRPr="00C4074F" w:rsidRDefault="00422682" w:rsidP="00422682">
      <w:pPr>
        <w:pStyle w:val="ListParagraph"/>
        <w:numPr>
          <w:ilvl w:val="0"/>
          <w:numId w:val="8"/>
        </w:numPr>
        <w:spacing w:after="0" w:line="240" w:lineRule="auto"/>
        <w:rPr>
          <w:rFonts w:ascii="Calibri Light" w:hAnsi="Calibri Light"/>
        </w:rPr>
      </w:pPr>
      <w:r w:rsidRPr="00C4074F">
        <w:rPr>
          <w:rFonts w:ascii="Calibri Light" w:hAnsi="Calibri Light"/>
        </w:rPr>
        <w:t>What do you see on this screen?</w:t>
      </w:r>
    </w:p>
    <w:p w14:paraId="310306D0" w14:textId="77777777" w:rsidR="00422682" w:rsidRPr="00C4074F" w:rsidRDefault="00422682" w:rsidP="00422682">
      <w:pPr>
        <w:pStyle w:val="ListParagraph"/>
        <w:numPr>
          <w:ilvl w:val="0"/>
          <w:numId w:val="8"/>
        </w:numPr>
        <w:spacing w:after="0" w:line="240" w:lineRule="auto"/>
        <w:rPr>
          <w:rFonts w:ascii="Calibri Light" w:hAnsi="Calibri Light"/>
        </w:rPr>
      </w:pPr>
      <w:r w:rsidRPr="00C4074F">
        <w:rPr>
          <w:rFonts w:ascii="Calibri Light" w:hAnsi="Calibri Light"/>
        </w:rPr>
        <w:t>What do you expect each element to do?</w:t>
      </w:r>
    </w:p>
    <w:p w14:paraId="5C292CA8" w14:textId="77777777" w:rsidR="00422682" w:rsidRPr="00C4074F" w:rsidRDefault="00422682" w:rsidP="00422682">
      <w:pPr>
        <w:pStyle w:val="ListParagraph"/>
        <w:numPr>
          <w:ilvl w:val="0"/>
          <w:numId w:val="8"/>
        </w:numPr>
        <w:spacing w:after="0" w:line="240" w:lineRule="auto"/>
        <w:rPr>
          <w:rFonts w:ascii="Calibri Light" w:hAnsi="Calibri Light"/>
        </w:rPr>
      </w:pPr>
      <w:r w:rsidRPr="00C4074F">
        <w:rPr>
          <w:rFonts w:ascii="Calibri Light" w:hAnsi="Calibri Light"/>
        </w:rPr>
        <w:t>What do you think about the app pushing you the entries based on today’s date and current location?</w:t>
      </w:r>
    </w:p>
    <w:p w14:paraId="32A313BB" w14:textId="77777777" w:rsidR="00422682" w:rsidRDefault="00422682" w:rsidP="00422682">
      <w:pPr>
        <w:pStyle w:val="ListParagraph"/>
        <w:numPr>
          <w:ilvl w:val="0"/>
          <w:numId w:val="8"/>
        </w:numPr>
        <w:spacing w:after="0" w:line="240" w:lineRule="auto"/>
        <w:rPr>
          <w:ins w:id="46" w:author="Kayhan Atesci" w:date="2015-09-29T22:46:00Z"/>
          <w:rFonts w:ascii="Calibri Light" w:hAnsi="Calibri Light"/>
        </w:rPr>
      </w:pPr>
      <w:r w:rsidRPr="00C4074F">
        <w:rPr>
          <w:rFonts w:ascii="Calibri Light" w:hAnsi="Calibri Light"/>
        </w:rPr>
        <w:t>How would you proceed?</w:t>
      </w:r>
    </w:p>
    <w:p w14:paraId="77EAB900" w14:textId="77777777" w:rsidR="00F25B0B" w:rsidRPr="00C4074F" w:rsidRDefault="00F25B0B" w:rsidP="00F25B0B">
      <w:pPr>
        <w:pStyle w:val="ListParagraph"/>
        <w:spacing w:after="0" w:line="240" w:lineRule="auto"/>
        <w:rPr>
          <w:rFonts w:ascii="Calibri Light" w:hAnsi="Calibri Light"/>
        </w:rPr>
        <w:pPrChange w:id="47" w:author="Kayhan Atesci" w:date="2015-09-29T22:46:00Z">
          <w:pPr>
            <w:pStyle w:val="ListParagraph"/>
            <w:numPr>
              <w:numId w:val="8"/>
            </w:numPr>
            <w:spacing w:after="0" w:line="240" w:lineRule="auto"/>
            <w:ind w:hanging="360"/>
          </w:pPr>
        </w:pPrChange>
      </w:pPr>
    </w:p>
    <w:p w14:paraId="79951652" w14:textId="7E8F57C1" w:rsidR="00422682" w:rsidDel="00F25B0B" w:rsidRDefault="00422682" w:rsidP="008D2747">
      <w:pPr>
        <w:rPr>
          <w:del w:id="48" w:author="Kayhan Atesci" w:date="2015-09-29T22:45:00Z"/>
          <w:rFonts w:ascii="Times New Roman" w:hAnsi="Times New Roman" w:cs="Times New Roman"/>
          <w:b/>
          <w:color w:val="095D7E"/>
          <w:sz w:val="24"/>
          <w:szCs w:val="24"/>
        </w:rPr>
      </w:pPr>
    </w:p>
    <w:p w14:paraId="5F560199" w14:textId="6E793665" w:rsidR="00422682" w:rsidDel="00DA626D" w:rsidRDefault="00422682" w:rsidP="008D2747">
      <w:pPr>
        <w:rPr>
          <w:del w:id="49" w:author="Kayhan Atesci" w:date="2015-09-29T22:46:00Z"/>
          <w:rFonts w:ascii="Times New Roman" w:hAnsi="Times New Roman" w:cs="Times New Roman"/>
          <w:b/>
          <w:color w:val="095D7E"/>
          <w:sz w:val="24"/>
          <w:szCs w:val="24"/>
        </w:rPr>
      </w:pPr>
      <w:r>
        <w:rPr>
          <w:i/>
          <w:color w:val="999999"/>
          <w:sz w:val="20"/>
          <w:szCs w:val="20"/>
        </w:rPr>
        <w:t>*</w:t>
      </w:r>
      <w:r w:rsidRPr="00241EF0">
        <w:rPr>
          <w:i/>
          <w:color w:val="7F7F7F" w:themeColor="text1" w:themeTint="80"/>
        </w:rPr>
        <w:t xml:space="preserve"> </w:t>
      </w:r>
      <w:r w:rsidRPr="00422682">
        <w:rPr>
          <w:i/>
          <w:color w:val="999999"/>
          <w:sz w:val="20"/>
          <w:szCs w:val="20"/>
        </w:rPr>
        <w:t>You can write down the answers as you see fit or completely rely on your note-taker</w:t>
      </w:r>
      <w:del w:id="50" w:author="Kayhan Atesci" w:date="2015-09-29T09:41:00Z">
        <w:r w:rsidRPr="00422682" w:rsidDel="00AC2B7C">
          <w:rPr>
            <w:i/>
            <w:color w:val="999999"/>
            <w:sz w:val="20"/>
            <w:szCs w:val="20"/>
          </w:rPr>
          <w:delText>.</w:delText>
        </w:r>
      </w:del>
    </w:p>
    <w:p w14:paraId="43E56294" w14:textId="77777777" w:rsidR="00DA626D" w:rsidRDefault="00DA626D" w:rsidP="008D2747">
      <w:pPr>
        <w:rPr>
          <w:ins w:id="51" w:author="Kayhan Atesci" w:date="2015-09-29T22:46:00Z"/>
          <w:rFonts w:ascii="Times New Roman" w:hAnsi="Times New Roman" w:cs="Times New Roman"/>
          <w:b/>
          <w:color w:val="095D7E"/>
          <w:sz w:val="24"/>
          <w:szCs w:val="24"/>
        </w:rPr>
      </w:pPr>
    </w:p>
    <w:p w14:paraId="678653FA" w14:textId="77777777" w:rsidR="00422682" w:rsidDel="00DA626D" w:rsidRDefault="00422682" w:rsidP="008D2747">
      <w:pPr>
        <w:rPr>
          <w:del w:id="52" w:author="Kayhan Atesci" w:date="2015-09-29T22:46:00Z"/>
          <w:rFonts w:ascii="Times New Roman" w:hAnsi="Times New Roman" w:cs="Times New Roman"/>
          <w:b/>
          <w:color w:val="095D7E"/>
          <w:sz w:val="24"/>
          <w:szCs w:val="24"/>
        </w:rPr>
      </w:pPr>
    </w:p>
    <w:p w14:paraId="7D8C72BC" w14:textId="041C62C7" w:rsidR="008D2747" w:rsidRPr="008D2747" w:rsidRDefault="008D2747" w:rsidP="008D2747">
      <w:pPr>
        <w:rPr>
          <w:rFonts w:ascii="Times New Roman" w:hAnsi="Times New Roman" w:cs="Times New Roman"/>
        </w:rPr>
      </w:pPr>
      <w:r w:rsidRPr="008D2747">
        <w:rPr>
          <w:rFonts w:ascii="Times New Roman" w:hAnsi="Times New Roman" w:cs="Times New Roman"/>
          <w:b/>
          <w:color w:val="095D7E"/>
          <w:sz w:val="24"/>
          <w:szCs w:val="24"/>
        </w:rPr>
        <w:t xml:space="preserve">4. Detailed questions about </w:t>
      </w:r>
      <w:r w:rsidR="00422682">
        <w:rPr>
          <w:rFonts w:ascii="Times New Roman" w:hAnsi="Times New Roman" w:cs="Times New Roman"/>
          <w:b/>
          <w:color w:val="095D7E"/>
          <w:sz w:val="24"/>
          <w:szCs w:val="24"/>
        </w:rPr>
        <w:t xml:space="preserve">each </w:t>
      </w:r>
      <w:r w:rsidRPr="008D2747">
        <w:rPr>
          <w:rFonts w:ascii="Times New Roman" w:hAnsi="Times New Roman" w:cs="Times New Roman"/>
          <w:b/>
          <w:color w:val="095D7E"/>
          <w:sz w:val="24"/>
          <w:szCs w:val="24"/>
        </w:rPr>
        <w:t>task</w:t>
      </w:r>
      <w:r w:rsidRPr="008D2747">
        <w:rPr>
          <w:rFonts w:ascii="Times New Roman" w:hAnsi="Times New Roman" w:cs="Times New Roman"/>
          <w:b/>
          <w:i/>
          <w:color w:val="095D7E"/>
          <w:sz w:val="24"/>
          <w:szCs w:val="24"/>
        </w:rPr>
        <w:t xml:space="preserve">        </w:t>
      </w:r>
      <w:r w:rsidRPr="008D2747">
        <w:rPr>
          <w:rFonts w:ascii="Times New Roman" w:hAnsi="Times New Roman" w:cs="Times New Roman"/>
          <w:b/>
          <w:i/>
          <w:color w:val="095D7E"/>
          <w:sz w:val="24"/>
          <w:szCs w:val="24"/>
        </w:rPr>
        <w:tab/>
        <w:t xml:space="preserve">                                                    Time: ~</w:t>
      </w:r>
      <w:r w:rsidR="00422682">
        <w:rPr>
          <w:rFonts w:ascii="Times New Roman" w:hAnsi="Times New Roman" w:cs="Times New Roman"/>
          <w:b/>
          <w:i/>
          <w:color w:val="095D7E"/>
          <w:sz w:val="24"/>
          <w:szCs w:val="24"/>
        </w:rPr>
        <w:t>20</w:t>
      </w:r>
      <w:r w:rsidRPr="008D2747">
        <w:rPr>
          <w:rFonts w:ascii="Times New Roman" w:hAnsi="Times New Roman" w:cs="Times New Roman"/>
          <w:b/>
          <w:i/>
          <w:color w:val="095D7E"/>
          <w:sz w:val="24"/>
          <w:szCs w:val="24"/>
        </w:rPr>
        <w:t xml:space="preserve"> Minutes</w:t>
      </w:r>
    </w:p>
    <w:p w14:paraId="69A47576" w14:textId="30C7834C" w:rsidR="00241EF0" w:rsidRDefault="00241EF0" w:rsidP="008D2747">
      <w:pPr>
        <w:rPr>
          <w:i/>
          <w:color w:val="999999"/>
          <w:sz w:val="20"/>
          <w:szCs w:val="20"/>
        </w:rPr>
      </w:pPr>
      <w:r>
        <w:rPr>
          <w:i/>
          <w:color w:val="999999"/>
          <w:sz w:val="20"/>
          <w:szCs w:val="20"/>
        </w:rPr>
        <w:t>*</w:t>
      </w:r>
      <w:r w:rsidRPr="00241EF0">
        <w:rPr>
          <w:i/>
          <w:color w:val="7F7F7F" w:themeColor="text1" w:themeTint="80"/>
        </w:rPr>
        <w:t xml:space="preserve"> </w:t>
      </w:r>
      <w:r w:rsidR="00422682" w:rsidRPr="00422682">
        <w:rPr>
          <w:i/>
          <w:color w:val="999999"/>
          <w:sz w:val="20"/>
          <w:szCs w:val="20"/>
        </w:rPr>
        <w:t>Here, the participant is asked how they would go about doing specific tasks. These tasks are derived from your testing goals and elaborately written to help the participant feel in the shoes of the user. Remind them to think out loud. Instruct the user to treat the sketches as if it were a real app, “pressing” the buttons as they usually would (your job as interviewer is to change the screens accordingly)</w:t>
      </w:r>
      <w:del w:id="53" w:author="Kayhan Atesci" w:date="2015-09-29T09:41:00Z">
        <w:r w:rsidR="00422682" w:rsidRPr="00422682" w:rsidDel="00AC2B7C">
          <w:rPr>
            <w:i/>
            <w:color w:val="999999"/>
            <w:sz w:val="20"/>
            <w:szCs w:val="20"/>
          </w:rPr>
          <w:delText>.</w:delText>
        </w:r>
      </w:del>
    </w:p>
    <w:p w14:paraId="36E08E93" w14:textId="234734E3" w:rsidR="005C6CE4" w:rsidRDefault="00422682" w:rsidP="00422682">
      <w:pPr>
        <w:spacing w:line="240" w:lineRule="auto"/>
        <w:rPr>
          <w:rFonts w:ascii="Calibri Light" w:hAnsi="Calibri Light"/>
        </w:rPr>
      </w:pPr>
      <w:r w:rsidRPr="00AC2B7C">
        <w:rPr>
          <w:b/>
          <w:rPrChange w:id="54" w:author="Kayhan Atesci" w:date="2015-09-29T09:42:00Z">
            <w:rPr>
              <w:rFonts w:ascii="Calibri Light" w:hAnsi="Calibri Light"/>
            </w:rPr>
          </w:rPrChange>
        </w:rPr>
        <w:t xml:space="preserve">Task </w:t>
      </w:r>
      <w:r w:rsidRPr="00AC2B7C">
        <w:rPr>
          <w:rFonts w:ascii="Calibri" w:hAnsi="Calibri"/>
          <w:b/>
          <w:rPrChange w:id="55" w:author="Kayhan Atesci" w:date="2015-09-29T09:42:00Z">
            <w:rPr>
              <w:rFonts w:ascii="Calibri Light" w:hAnsi="Calibri Light"/>
            </w:rPr>
          </w:rPrChange>
        </w:rPr>
        <w:t>1</w:t>
      </w:r>
      <w:r w:rsidRPr="00AC2B7C">
        <w:rPr>
          <w:rFonts w:ascii="Calibri" w:hAnsi="Calibri"/>
          <w:rPrChange w:id="56" w:author="Kayhan Atesci" w:date="2015-09-29T09:42:00Z">
            <w:rPr>
              <w:rFonts w:ascii="Calibri Light" w:hAnsi="Calibri Light"/>
            </w:rPr>
          </w:rPrChange>
        </w:rPr>
        <w:t>:</w:t>
      </w:r>
      <w:r w:rsidRPr="00422682">
        <w:rPr>
          <w:rFonts w:ascii="Calibri Light" w:hAnsi="Calibri Light"/>
        </w:rPr>
        <w:t xml:space="preserve"> You were working on Energy Systems upgrade in Building 7, and it took an extra hour, so you want to change the time entry from 2 hours to 3 hours.  What will you do? Please walk us through.</w:t>
      </w:r>
    </w:p>
    <w:p w14:paraId="420AE590" w14:textId="6EAE10B2" w:rsidR="00422682" w:rsidRDefault="00422682" w:rsidP="00C357F0">
      <w:pPr>
        <w:rPr>
          <w:rFonts w:ascii="Calibri Light" w:hAnsi="Calibri Light"/>
        </w:rPr>
      </w:pPr>
      <w:r w:rsidRPr="003B5CBD">
        <w:rPr>
          <w:rFonts w:ascii="Calibri Light" w:hAnsi="Calibri Light"/>
        </w:rPr>
        <w:t>Screens for modifying and confirming the time entry</w:t>
      </w:r>
    </w:p>
    <w:p w14:paraId="54A6DFE8" w14:textId="64EBC847" w:rsidR="00422682" w:rsidRDefault="00713BA7" w:rsidP="00C357F0">
      <w:pPr>
        <w:rPr>
          <w:rFonts w:ascii="Calibri Light" w:hAnsi="Calibri Light"/>
        </w:rPr>
      </w:pPr>
      <w:ins w:id="57" w:author="SAP AG" w:date="2015-09-29T14:44:00Z">
        <w:r>
          <w:rPr>
            <w:rFonts w:ascii="Calibri Light" w:hAnsi="Calibri Light"/>
            <w:noProof/>
            <w:rPrChange w:id="58">
              <w:rPr>
                <w:noProof/>
              </w:rPr>
            </w:rPrChange>
          </w:rPr>
          <w:drawing>
            <wp:inline distT="0" distB="0" distL="0" distR="0" wp14:anchorId="74F31576" wp14:editId="4BC0C86F">
              <wp:extent cx="1778188" cy="3077633"/>
              <wp:effectExtent l="0" t="0" r="0" b="0"/>
              <wp:docPr id="3" name="Picture 3" descr="Macintosh HD:Users:i849872:Dropbox (AppHaus):SparkEscalation:Learning Material:8.Test your sketches with users:Artboard 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849872:Dropbox (AppHaus):SparkEscalation:Learning Material:8.Test your sketches with users:Artboard 1 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432" cy="3078056"/>
                      </a:xfrm>
                      <a:prstGeom prst="rect">
                        <a:avLst/>
                      </a:prstGeom>
                      <a:noFill/>
                      <a:ln>
                        <a:noFill/>
                      </a:ln>
                    </pic:spPr>
                  </pic:pic>
                </a:graphicData>
              </a:graphic>
            </wp:inline>
          </w:drawing>
        </w:r>
      </w:ins>
      <w:ins w:id="59" w:author="SAP AG" w:date="2015-09-29T14:46:00Z">
        <w:r>
          <w:rPr>
            <w:rFonts w:ascii="Calibri Light" w:hAnsi="Calibri Light"/>
          </w:rPr>
          <w:t xml:space="preserve">     </w:t>
        </w:r>
      </w:ins>
      <w:ins w:id="60" w:author="SAP AG" w:date="2015-09-29T14:47:00Z">
        <w:r>
          <w:rPr>
            <w:rFonts w:ascii="Calibri Light" w:hAnsi="Calibri Light"/>
            <w:noProof/>
            <w:rPrChange w:id="61">
              <w:rPr>
                <w:noProof/>
              </w:rPr>
            </w:rPrChange>
          </w:rPr>
          <w:drawing>
            <wp:inline distT="0" distB="0" distL="0" distR="0" wp14:anchorId="49C9E372" wp14:editId="5C10A719">
              <wp:extent cx="1778188" cy="3077633"/>
              <wp:effectExtent l="0" t="0" r="0" b="0"/>
              <wp:docPr id="4" name="Picture 4" descr="Macintosh HD:Users:i849872:Dropbox (AppHaus):SparkEscalation:Learning Material:8.Test your sketches with users:Artboard 1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849872:Dropbox (AppHaus):SparkEscalation:Learning Material:8.Test your sketches with users:Artboard 1 Copy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8645" cy="3078424"/>
                      </a:xfrm>
                      <a:prstGeom prst="rect">
                        <a:avLst/>
                      </a:prstGeom>
                      <a:noFill/>
                      <a:ln>
                        <a:noFill/>
                      </a:ln>
                    </pic:spPr>
                  </pic:pic>
                </a:graphicData>
              </a:graphic>
            </wp:inline>
          </w:drawing>
        </w:r>
        <w:r w:rsidR="00477BC1">
          <w:rPr>
            <w:rFonts w:ascii="Calibri Light" w:hAnsi="Calibri Light"/>
          </w:rPr>
          <w:t xml:space="preserve">    </w:t>
        </w:r>
        <w:r>
          <w:rPr>
            <w:rFonts w:ascii="Calibri Light" w:hAnsi="Calibri Light"/>
          </w:rPr>
          <w:t xml:space="preserve"> </w:t>
        </w:r>
      </w:ins>
      <w:ins w:id="62" w:author="SAP AG" w:date="2015-09-29T14:48:00Z">
        <w:r w:rsidR="00B51FFA">
          <w:rPr>
            <w:rFonts w:ascii="Calibri Light" w:hAnsi="Calibri Light"/>
            <w:noProof/>
            <w:rPrChange w:id="63">
              <w:rPr>
                <w:noProof/>
              </w:rPr>
            </w:rPrChange>
          </w:rPr>
          <w:drawing>
            <wp:inline distT="0" distB="0" distL="0" distR="0" wp14:anchorId="74BBE339" wp14:editId="6DE6E93D">
              <wp:extent cx="1780046" cy="3080849"/>
              <wp:effectExtent l="0" t="0" r="0" b="0"/>
              <wp:docPr id="5" name="Picture 5" descr="Macintosh HD:Users:i849872:Dropbox (AppHaus):SparkEscalation:Learning Material:8.Test your sketches with users:Artboard 1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849872:Dropbox (AppHaus):SparkEscalation:Learning Material:8.Test your sketches with users:Artboard 1 Copy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0750" cy="3082068"/>
                      </a:xfrm>
                      <a:prstGeom prst="rect">
                        <a:avLst/>
                      </a:prstGeom>
                      <a:noFill/>
                      <a:ln>
                        <a:noFill/>
                      </a:ln>
                    </pic:spPr>
                  </pic:pic>
                </a:graphicData>
              </a:graphic>
            </wp:inline>
          </w:drawing>
        </w:r>
      </w:ins>
    </w:p>
    <w:p w14:paraId="20E8AA90" w14:textId="77777777" w:rsidR="00422682" w:rsidRDefault="00422682" w:rsidP="00C357F0">
      <w:pPr>
        <w:rPr>
          <w:rFonts w:ascii="Calibri Light" w:hAnsi="Calibri Light"/>
        </w:rPr>
      </w:pPr>
    </w:p>
    <w:p w14:paraId="2651A333" w14:textId="13774A6B" w:rsidR="00422682" w:rsidRPr="00422682" w:rsidRDefault="00422682" w:rsidP="00422682">
      <w:pPr>
        <w:spacing w:after="0"/>
        <w:rPr>
          <w:i/>
          <w:color w:val="7F7F7F" w:themeColor="text1" w:themeTint="80"/>
          <w:sz w:val="20"/>
          <w:szCs w:val="20"/>
        </w:rPr>
      </w:pPr>
      <w:r w:rsidRPr="00422682">
        <w:rPr>
          <w:rFonts w:ascii="Calibri Light" w:hAnsi="Calibri Light"/>
        </w:rPr>
        <w:t xml:space="preserve">Sample Questions </w:t>
      </w:r>
      <w:r>
        <w:rPr>
          <w:rFonts w:ascii="Calibri Light" w:hAnsi="Calibri Light"/>
        </w:rPr>
        <w:t xml:space="preserve"> </w:t>
      </w:r>
      <w:r w:rsidRPr="00422682">
        <w:rPr>
          <w:i/>
          <w:color w:val="999999"/>
          <w:sz w:val="20"/>
          <w:szCs w:val="20"/>
        </w:rPr>
        <w:t>*</w:t>
      </w:r>
      <w:r w:rsidRPr="00422682">
        <w:rPr>
          <w:i/>
          <w:color w:val="7F7F7F" w:themeColor="text1" w:themeTint="80"/>
          <w:sz w:val="20"/>
          <w:szCs w:val="20"/>
        </w:rPr>
        <w:t xml:space="preserve"> not to be asked for each single screen but as you see fit</w:t>
      </w:r>
    </w:p>
    <w:p w14:paraId="3F228CF3" w14:textId="77777777" w:rsidR="00422682" w:rsidRPr="00422682" w:rsidRDefault="00422682" w:rsidP="00422682">
      <w:pPr>
        <w:spacing w:after="0"/>
        <w:rPr>
          <w:rFonts w:ascii="Calibri Light" w:hAnsi="Calibri Light"/>
        </w:rPr>
      </w:pPr>
    </w:p>
    <w:p w14:paraId="24EEAFF9" w14:textId="77777777" w:rsidR="00422682" w:rsidRPr="00422682" w:rsidRDefault="00422682" w:rsidP="00422682">
      <w:pPr>
        <w:numPr>
          <w:ilvl w:val="0"/>
          <w:numId w:val="8"/>
        </w:numPr>
        <w:spacing w:after="0" w:line="240" w:lineRule="auto"/>
        <w:rPr>
          <w:rFonts w:ascii="Calibri Light" w:hAnsi="Calibri Light"/>
        </w:rPr>
      </w:pPr>
      <w:r w:rsidRPr="00422682">
        <w:rPr>
          <w:rFonts w:ascii="Calibri Light" w:hAnsi="Calibri Light"/>
        </w:rPr>
        <w:t>What do you see on this screen?</w:t>
      </w:r>
    </w:p>
    <w:p w14:paraId="73E1B221" w14:textId="77777777" w:rsidR="00422682" w:rsidRPr="00422682" w:rsidRDefault="00422682" w:rsidP="00422682">
      <w:pPr>
        <w:numPr>
          <w:ilvl w:val="0"/>
          <w:numId w:val="8"/>
        </w:numPr>
        <w:spacing w:after="0" w:line="240" w:lineRule="auto"/>
        <w:rPr>
          <w:rFonts w:ascii="Calibri Light" w:hAnsi="Calibri Light"/>
        </w:rPr>
      </w:pPr>
      <w:r w:rsidRPr="00422682">
        <w:rPr>
          <w:rFonts w:ascii="Calibri Light" w:hAnsi="Calibri Light"/>
        </w:rPr>
        <w:t>What do you think the CONFIRM and EDIT buttons are for?</w:t>
      </w:r>
    </w:p>
    <w:p w14:paraId="347B918D" w14:textId="77777777" w:rsidR="00422682" w:rsidRPr="00422682" w:rsidRDefault="00422682" w:rsidP="00422682">
      <w:pPr>
        <w:numPr>
          <w:ilvl w:val="0"/>
          <w:numId w:val="8"/>
        </w:numPr>
        <w:spacing w:after="0" w:line="240" w:lineRule="auto"/>
        <w:rPr>
          <w:rFonts w:ascii="Calibri Light" w:hAnsi="Calibri Light"/>
        </w:rPr>
      </w:pPr>
      <w:r w:rsidRPr="00422682">
        <w:rPr>
          <w:rFonts w:ascii="Calibri Light" w:hAnsi="Calibri Light"/>
        </w:rPr>
        <w:t>What do you do now? What do you expect to see next?</w:t>
      </w:r>
    </w:p>
    <w:p w14:paraId="038BA7EA" w14:textId="77777777" w:rsidR="00422682" w:rsidRPr="00422682" w:rsidRDefault="00422682" w:rsidP="00422682">
      <w:pPr>
        <w:numPr>
          <w:ilvl w:val="0"/>
          <w:numId w:val="8"/>
        </w:numPr>
        <w:spacing w:after="0" w:line="240" w:lineRule="auto"/>
        <w:rPr>
          <w:rFonts w:ascii="Calibri Light" w:hAnsi="Calibri Light"/>
        </w:rPr>
      </w:pPr>
      <w:r w:rsidRPr="00422682">
        <w:rPr>
          <w:rFonts w:ascii="Calibri Light" w:hAnsi="Calibri Light"/>
        </w:rPr>
        <w:t>How was the experience completing this task?</w:t>
      </w:r>
    </w:p>
    <w:p w14:paraId="0C973B25" w14:textId="0D94F397" w:rsidR="001C4571" w:rsidRPr="001172DA" w:rsidRDefault="001C4571" w:rsidP="001C4571">
      <w:pPr>
        <w:spacing w:after="0"/>
        <w:rPr>
          <w:rFonts w:ascii="Calibri Light" w:hAnsi="Calibri Light"/>
        </w:rPr>
      </w:pPr>
    </w:p>
    <w:p w14:paraId="5C088B50" w14:textId="43F564CC" w:rsidR="00241EF0" w:rsidRPr="00241EF0" w:rsidRDefault="00241EF0" w:rsidP="00241EF0">
      <w:pPr>
        <w:spacing w:after="0"/>
        <w:rPr>
          <w:i/>
          <w:color w:val="999999"/>
          <w:sz w:val="20"/>
          <w:szCs w:val="20"/>
        </w:rPr>
      </w:pPr>
      <w:r>
        <w:rPr>
          <w:i/>
          <w:color w:val="999999"/>
          <w:sz w:val="20"/>
          <w:szCs w:val="20"/>
        </w:rPr>
        <w:t>*</w:t>
      </w:r>
      <w:r w:rsidRPr="00241EF0">
        <w:rPr>
          <w:i/>
          <w:color w:val="7F7F7F" w:themeColor="text1" w:themeTint="80"/>
        </w:rPr>
        <w:t xml:space="preserve"> </w:t>
      </w:r>
      <w:r w:rsidR="00422682" w:rsidRPr="00422682">
        <w:rPr>
          <w:i/>
          <w:color w:val="999999"/>
          <w:sz w:val="20"/>
          <w:szCs w:val="20"/>
        </w:rPr>
        <w:t>If the participant is struggling, assist them with probing questions</w:t>
      </w:r>
      <w:del w:id="64" w:author="Kayhan Atesci" w:date="2015-09-29T09:42:00Z">
        <w:r w:rsidR="00422682" w:rsidRPr="00422682" w:rsidDel="00AC2B7C">
          <w:rPr>
            <w:i/>
            <w:color w:val="999999"/>
            <w:sz w:val="20"/>
            <w:szCs w:val="20"/>
          </w:rPr>
          <w:delText>.</w:delText>
        </w:r>
      </w:del>
    </w:p>
    <w:p w14:paraId="28122B59" w14:textId="77777777" w:rsidR="00241EF0" w:rsidRPr="001172DA" w:rsidRDefault="00241EF0" w:rsidP="00422682">
      <w:pPr>
        <w:spacing w:after="0" w:line="240" w:lineRule="auto"/>
        <w:rPr>
          <w:rFonts w:ascii="Calibri Light" w:hAnsi="Calibri Light"/>
        </w:rPr>
      </w:pPr>
    </w:p>
    <w:p w14:paraId="29CFDA11" w14:textId="77777777" w:rsidR="00422682" w:rsidRPr="00422682" w:rsidRDefault="00422682" w:rsidP="00422682">
      <w:pPr>
        <w:numPr>
          <w:ilvl w:val="0"/>
          <w:numId w:val="8"/>
        </w:numPr>
        <w:spacing w:after="0" w:line="240" w:lineRule="auto"/>
        <w:rPr>
          <w:rFonts w:ascii="Calibri Light" w:hAnsi="Calibri Light"/>
        </w:rPr>
      </w:pPr>
      <w:r w:rsidRPr="00422682">
        <w:rPr>
          <w:rFonts w:ascii="Calibri Light" w:hAnsi="Calibri Light"/>
        </w:rPr>
        <w:t>What are you trying to do now?</w:t>
      </w:r>
    </w:p>
    <w:p w14:paraId="25ED76D3" w14:textId="77777777" w:rsidR="00422682" w:rsidRPr="00422682" w:rsidRDefault="00422682" w:rsidP="00422682">
      <w:pPr>
        <w:numPr>
          <w:ilvl w:val="0"/>
          <w:numId w:val="8"/>
        </w:numPr>
        <w:spacing w:after="0" w:line="240" w:lineRule="auto"/>
        <w:rPr>
          <w:rFonts w:ascii="Calibri Light" w:hAnsi="Calibri Light"/>
        </w:rPr>
      </w:pPr>
      <w:r w:rsidRPr="00422682">
        <w:rPr>
          <w:rFonts w:ascii="Calibri Light" w:hAnsi="Calibri Light"/>
        </w:rPr>
        <w:t>How would you expect to complete this task?</w:t>
      </w:r>
    </w:p>
    <w:p w14:paraId="21F43C6B" w14:textId="77777777" w:rsidR="00422682" w:rsidRPr="00422682" w:rsidRDefault="00422682" w:rsidP="00422682">
      <w:pPr>
        <w:numPr>
          <w:ilvl w:val="0"/>
          <w:numId w:val="8"/>
        </w:numPr>
        <w:spacing w:after="0" w:line="240" w:lineRule="auto"/>
        <w:rPr>
          <w:rFonts w:ascii="Calibri Light" w:hAnsi="Calibri Light"/>
        </w:rPr>
      </w:pPr>
      <w:r w:rsidRPr="00422682">
        <w:rPr>
          <w:rFonts w:ascii="Calibri Light" w:hAnsi="Calibri Light"/>
        </w:rPr>
        <w:t>What if I told you that you need to tap on a button here?</w:t>
      </w:r>
    </w:p>
    <w:p w14:paraId="5C15CB93" w14:textId="77777777" w:rsidR="00241EF0" w:rsidRDefault="00241EF0" w:rsidP="00241EF0">
      <w:pPr>
        <w:spacing w:line="240" w:lineRule="auto"/>
        <w:rPr>
          <w:i/>
          <w:color w:val="7F7F7F" w:themeColor="text1" w:themeTint="80"/>
        </w:rPr>
      </w:pPr>
    </w:p>
    <w:p w14:paraId="4D7FAD0B" w14:textId="5EC0EE01" w:rsidR="00422682" w:rsidDel="00AC2B7C" w:rsidRDefault="00422682" w:rsidP="00241EF0">
      <w:pPr>
        <w:spacing w:line="240" w:lineRule="auto"/>
        <w:rPr>
          <w:del w:id="65" w:author="Kayhan Atesci" w:date="2015-09-29T09:42:00Z"/>
          <w:i/>
          <w:color w:val="999999"/>
          <w:sz w:val="20"/>
          <w:szCs w:val="20"/>
        </w:rPr>
      </w:pPr>
      <w:del w:id="66" w:author="Kayhan Atesci" w:date="2015-09-29T09:42:00Z">
        <w:r w:rsidDel="00AC2B7C">
          <w:rPr>
            <w:i/>
            <w:color w:val="999999"/>
            <w:sz w:val="20"/>
            <w:szCs w:val="20"/>
          </w:rPr>
          <w:delText>*</w:delText>
        </w:r>
        <w:r w:rsidRPr="00241EF0" w:rsidDel="00AC2B7C">
          <w:rPr>
            <w:i/>
            <w:color w:val="7F7F7F" w:themeColor="text1" w:themeTint="80"/>
          </w:rPr>
          <w:delText xml:space="preserve"> </w:delText>
        </w:r>
        <w:r w:rsidRPr="00422682" w:rsidDel="00AC2B7C">
          <w:rPr>
            <w:i/>
            <w:color w:val="999999"/>
            <w:sz w:val="20"/>
            <w:szCs w:val="20"/>
          </w:rPr>
          <w:delText xml:space="preserve">If the participant is struggling, assist them with probing questions. </w:delText>
        </w:r>
      </w:del>
    </w:p>
    <w:p w14:paraId="37D4722B" w14:textId="44043A4E" w:rsidR="00422682" w:rsidRPr="00422682" w:rsidDel="00AC2B7C" w:rsidRDefault="00422682" w:rsidP="00422682">
      <w:pPr>
        <w:numPr>
          <w:ilvl w:val="0"/>
          <w:numId w:val="8"/>
        </w:numPr>
        <w:spacing w:after="0" w:line="240" w:lineRule="auto"/>
        <w:rPr>
          <w:del w:id="67" w:author="Kayhan Atesci" w:date="2015-09-29T09:42:00Z"/>
          <w:rFonts w:ascii="Calibri Light" w:hAnsi="Calibri Light"/>
        </w:rPr>
      </w:pPr>
      <w:del w:id="68" w:author="Kayhan Atesci" w:date="2015-09-29T09:42:00Z">
        <w:r w:rsidRPr="00422682" w:rsidDel="00AC2B7C">
          <w:rPr>
            <w:rFonts w:ascii="Calibri Light" w:hAnsi="Calibri Light"/>
          </w:rPr>
          <w:delText>What are you trying to do now?</w:delText>
        </w:r>
      </w:del>
    </w:p>
    <w:p w14:paraId="6C2C9CCE" w14:textId="624FCB05" w:rsidR="00422682" w:rsidRPr="00422682" w:rsidDel="00AC2B7C" w:rsidRDefault="00422682" w:rsidP="00422682">
      <w:pPr>
        <w:numPr>
          <w:ilvl w:val="0"/>
          <w:numId w:val="8"/>
        </w:numPr>
        <w:spacing w:after="0" w:line="240" w:lineRule="auto"/>
        <w:rPr>
          <w:del w:id="69" w:author="Kayhan Atesci" w:date="2015-09-29T09:42:00Z"/>
          <w:rFonts w:ascii="Calibri Light" w:hAnsi="Calibri Light"/>
        </w:rPr>
      </w:pPr>
      <w:del w:id="70" w:author="Kayhan Atesci" w:date="2015-09-29T09:42:00Z">
        <w:r w:rsidRPr="00422682" w:rsidDel="00AC2B7C">
          <w:rPr>
            <w:rFonts w:ascii="Calibri Light" w:hAnsi="Calibri Light"/>
          </w:rPr>
          <w:delText>How would you expect to complete this task?</w:delText>
        </w:r>
      </w:del>
    </w:p>
    <w:p w14:paraId="06888C17" w14:textId="0D42276B" w:rsidR="00422682" w:rsidRPr="00422682" w:rsidDel="00AC2B7C" w:rsidRDefault="00422682" w:rsidP="00422682">
      <w:pPr>
        <w:numPr>
          <w:ilvl w:val="0"/>
          <w:numId w:val="8"/>
        </w:numPr>
        <w:spacing w:after="0" w:line="240" w:lineRule="auto"/>
        <w:rPr>
          <w:del w:id="71" w:author="Kayhan Atesci" w:date="2015-09-29T09:42:00Z"/>
          <w:rFonts w:ascii="Calibri Light" w:hAnsi="Calibri Light"/>
        </w:rPr>
      </w:pPr>
      <w:del w:id="72" w:author="Kayhan Atesci" w:date="2015-09-29T09:42:00Z">
        <w:r w:rsidRPr="00422682" w:rsidDel="00AC2B7C">
          <w:rPr>
            <w:rFonts w:ascii="Calibri Light" w:hAnsi="Calibri Light"/>
          </w:rPr>
          <w:delText>What if I told you that you need to tap on a button here?</w:delText>
        </w:r>
      </w:del>
    </w:p>
    <w:p w14:paraId="61B4B087" w14:textId="3DEEE5EC" w:rsidR="00740518" w:rsidDel="00AC2B7C" w:rsidRDefault="00740518">
      <w:pPr>
        <w:rPr>
          <w:del w:id="73" w:author="Kayhan Atesci" w:date="2015-09-29T09:42:00Z"/>
        </w:rPr>
      </w:pPr>
    </w:p>
    <w:p w14:paraId="117FE48B" w14:textId="490A1CD2" w:rsidR="00422682" w:rsidRDefault="00422682">
      <w:pPr>
        <w:rPr>
          <w:i/>
          <w:color w:val="999999"/>
          <w:sz w:val="20"/>
          <w:szCs w:val="20"/>
        </w:rPr>
      </w:pPr>
      <w:r>
        <w:rPr>
          <w:i/>
          <w:color w:val="999999"/>
          <w:sz w:val="20"/>
          <w:szCs w:val="20"/>
        </w:rPr>
        <w:t>*</w:t>
      </w:r>
      <w:r w:rsidRPr="00241EF0">
        <w:rPr>
          <w:i/>
          <w:color w:val="7F7F7F" w:themeColor="text1" w:themeTint="80"/>
        </w:rPr>
        <w:t xml:space="preserve"> </w:t>
      </w:r>
      <w:r w:rsidRPr="00422682">
        <w:rPr>
          <w:i/>
          <w:color w:val="999999"/>
          <w:sz w:val="20"/>
          <w:szCs w:val="20"/>
        </w:rPr>
        <w:t>If participant still can’t figure out how to proceed, move them forward by telling them what to do. Ask them why this is not intuitive for them, so you know what to address</w:t>
      </w:r>
      <w:r>
        <w:rPr>
          <w:i/>
          <w:color w:val="999999"/>
          <w:sz w:val="20"/>
          <w:szCs w:val="20"/>
        </w:rPr>
        <w:t xml:space="preserve"> in the next iteration</w:t>
      </w:r>
      <w:r w:rsidRPr="00422682">
        <w:rPr>
          <w:i/>
          <w:color w:val="999999"/>
          <w:sz w:val="20"/>
          <w:szCs w:val="20"/>
        </w:rPr>
        <w:t>.</w:t>
      </w:r>
    </w:p>
    <w:p w14:paraId="28611E90" w14:textId="77777777" w:rsidR="00422682" w:rsidRPr="00C4074F" w:rsidRDefault="00422682" w:rsidP="00422682">
      <w:pPr>
        <w:pStyle w:val="ListParagraph"/>
        <w:numPr>
          <w:ilvl w:val="0"/>
          <w:numId w:val="8"/>
        </w:numPr>
        <w:rPr>
          <w:rFonts w:ascii="Calibri Light" w:hAnsi="Calibri Light"/>
          <w:lang w:eastAsia="zh-CN"/>
        </w:rPr>
      </w:pPr>
      <w:r w:rsidRPr="00C4074F">
        <w:rPr>
          <w:rFonts w:ascii="Calibri Light" w:hAnsi="Calibri Light"/>
        </w:rPr>
        <w:t>Actually,</w:t>
      </w:r>
      <w:r w:rsidRPr="00C4074F">
        <w:rPr>
          <w:rFonts w:ascii="Calibri Light" w:hAnsi="Calibri Light"/>
          <w:lang w:eastAsia="zh-CN"/>
        </w:rPr>
        <w:t xml:space="preserve"> if you click EDIT, you’d end up in the Editing screen</w:t>
      </w:r>
    </w:p>
    <w:p w14:paraId="45BDE5F0" w14:textId="77777777" w:rsidR="00422682" w:rsidRDefault="00422682" w:rsidP="00422682">
      <w:pPr>
        <w:spacing w:line="240" w:lineRule="auto"/>
        <w:rPr>
          <w:rFonts w:ascii="Calibri Light" w:hAnsi="Calibri Light"/>
        </w:rPr>
      </w:pPr>
    </w:p>
    <w:p w14:paraId="5B2B3F10" w14:textId="4FF2FCA6" w:rsidR="00422682" w:rsidRDefault="00422682" w:rsidP="00422682">
      <w:pPr>
        <w:spacing w:line="240" w:lineRule="auto"/>
      </w:pPr>
      <w:r w:rsidRPr="00AC2B7C">
        <w:rPr>
          <w:b/>
          <w:rPrChange w:id="74" w:author="Kayhan Atesci" w:date="2015-09-29T09:42:00Z">
            <w:rPr>
              <w:rFonts w:ascii="Calibri Light" w:hAnsi="Calibri Light"/>
            </w:rPr>
          </w:rPrChange>
        </w:rPr>
        <w:t>Task 2:</w:t>
      </w:r>
      <w:r w:rsidRPr="00C4074F">
        <w:rPr>
          <w:rFonts w:ascii="Calibri Light" w:hAnsi="Calibri Light"/>
        </w:rPr>
        <w:t xml:space="preserve"> It is the end of the week. You need to leave the office now because you are already late for a personal appointment. But</w:t>
      </w:r>
      <w:ins w:id="75" w:author="Kayhan Atesci" w:date="2015-09-29T14:10:00Z">
        <w:r w:rsidR="00DD2E10">
          <w:rPr>
            <w:rFonts w:ascii="Calibri Light" w:hAnsi="Calibri Light"/>
          </w:rPr>
          <w:t>,</w:t>
        </w:r>
      </w:ins>
      <w:r w:rsidRPr="00C4074F">
        <w:rPr>
          <w:rFonts w:ascii="Calibri Light" w:hAnsi="Calibri Light"/>
        </w:rPr>
        <w:t xml:space="preserve"> you need to </w:t>
      </w:r>
      <w:ins w:id="76" w:author="Kayhan Atesci" w:date="2015-09-29T14:10:00Z">
        <w:r w:rsidR="007243DE">
          <w:rPr>
            <w:rFonts w:ascii="Calibri Light" w:hAnsi="Calibri Light"/>
          </w:rPr>
          <w:t xml:space="preserve">make sure the weekly </w:t>
        </w:r>
      </w:ins>
      <w:del w:id="77" w:author="Kayhan Atesci" w:date="2015-09-29T14:10:00Z">
        <w:r w:rsidRPr="00C4074F" w:rsidDel="007243DE">
          <w:rPr>
            <w:rFonts w:ascii="Calibri Light" w:hAnsi="Calibri Light"/>
          </w:rPr>
          <w:delText xml:space="preserve">finish </w:delText>
        </w:r>
      </w:del>
      <w:r w:rsidRPr="00C4074F">
        <w:rPr>
          <w:rFonts w:ascii="Calibri Light" w:hAnsi="Calibri Light"/>
        </w:rPr>
        <w:t>time entry</w:t>
      </w:r>
      <w:ins w:id="78" w:author="Kayhan Atesci" w:date="2015-09-29T14:10:00Z">
        <w:r w:rsidR="007243DE">
          <w:rPr>
            <w:rFonts w:ascii="Calibri Light" w:hAnsi="Calibri Light"/>
          </w:rPr>
          <w:t xml:space="preserve"> is complete.</w:t>
        </w:r>
      </w:ins>
      <w:del w:id="79" w:author="Kayhan Atesci" w:date="2015-09-29T14:10:00Z">
        <w:r w:rsidRPr="00C4074F" w:rsidDel="007243DE">
          <w:rPr>
            <w:rFonts w:ascii="Calibri Light" w:hAnsi="Calibri Light"/>
          </w:rPr>
          <w:delText xml:space="preserve"> before leaving.</w:delText>
        </w:r>
      </w:del>
      <w:r w:rsidRPr="00C4074F">
        <w:rPr>
          <w:rFonts w:ascii="Calibri Light" w:hAnsi="Calibri Light"/>
        </w:rPr>
        <w:t xml:space="preserve"> What will you do?</w:t>
      </w:r>
    </w:p>
    <w:p w14:paraId="66F7807F" w14:textId="478C14BB" w:rsidR="00422682" w:rsidRDefault="00422682" w:rsidP="00422682">
      <w:pPr>
        <w:spacing w:line="240" w:lineRule="auto"/>
        <w:rPr>
          <w:ins w:id="80" w:author="Kayhan Atesci" w:date="2015-09-29T17:51:00Z"/>
          <w:rFonts w:ascii="Calibri Light" w:hAnsi="Calibri Light"/>
        </w:rPr>
      </w:pPr>
      <w:del w:id="81" w:author="Kayhan Atesci" w:date="2015-09-29T14:11:00Z">
        <w:r w:rsidRPr="003B5CBD" w:rsidDel="00DD2E10">
          <w:rPr>
            <w:rFonts w:ascii="Calibri Light" w:hAnsi="Calibri Light"/>
          </w:rPr>
          <w:delText>Starting the participant from the home screen</w:delText>
        </w:r>
      </w:del>
      <w:ins w:id="82" w:author="Kayhan Atesci" w:date="2015-09-29T14:11:00Z">
        <w:r w:rsidR="00DD2E10" w:rsidRPr="003B5CBD">
          <w:rPr>
            <w:rFonts w:ascii="Calibri Light" w:hAnsi="Calibri Light"/>
          </w:rPr>
          <w:t>Weekly time entry flow</w:t>
        </w:r>
      </w:ins>
    </w:p>
    <w:p w14:paraId="5D5E3E55" w14:textId="197E5937" w:rsidR="003B5CBD" w:rsidRDefault="003B5CBD" w:rsidP="00422682">
      <w:pPr>
        <w:spacing w:line="240" w:lineRule="auto"/>
      </w:pPr>
      <w:ins w:id="83" w:author="Kayhan Atesci" w:date="2015-09-29T17:58:00Z">
        <w:r>
          <w:rPr>
            <w:rFonts w:ascii="Calibri Light" w:hAnsi="Calibri Light"/>
            <w:noProof/>
            <w:rPrChange w:id="84">
              <w:rPr>
                <w:noProof/>
              </w:rPr>
            </w:rPrChange>
          </w:rPr>
          <w:drawing>
            <wp:inline distT="0" distB="0" distL="0" distR="0" wp14:anchorId="281703F3" wp14:editId="0F02F6F7">
              <wp:extent cx="1780435" cy="3081528"/>
              <wp:effectExtent l="0" t="0" r="0" b="0"/>
              <wp:docPr id="1" name="Picture 1" descr="Macintosh HD:Users:i849872:Dropbox (AppHaus):SparkEscalation:Learning Material:8.Test your sketches with users:Art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849872:Dropbox (AppHaus):SparkEscalation:Learning Material:8.Test your sketches with users:Artboar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0435" cy="3081528"/>
                      </a:xfrm>
                      <a:prstGeom prst="rect">
                        <a:avLst/>
                      </a:prstGeom>
                      <a:noFill/>
                      <a:ln>
                        <a:noFill/>
                      </a:ln>
                    </pic:spPr>
                  </pic:pic>
                </a:graphicData>
              </a:graphic>
            </wp:inline>
          </w:drawing>
        </w:r>
      </w:ins>
      <w:ins w:id="85" w:author="Kayhan Atesci" w:date="2015-09-29T18:01:00Z">
        <w:r>
          <w:t xml:space="preserve"> </w:t>
        </w:r>
      </w:ins>
      <w:ins w:id="86" w:author="Kayhan Atesci" w:date="2015-09-29T18:02:00Z">
        <w:r w:rsidR="0036359D">
          <w:t xml:space="preserve">  </w:t>
        </w:r>
      </w:ins>
      <w:ins w:id="87" w:author="Kayhan Atesci" w:date="2015-09-29T18:01:00Z">
        <w:r>
          <w:t xml:space="preserve">  </w:t>
        </w:r>
      </w:ins>
      <w:ins w:id="88" w:author="Kayhan Atesci" w:date="2015-09-29T17:58:00Z">
        <w:r>
          <w:rPr>
            <w:noProof/>
          </w:rPr>
          <w:drawing>
            <wp:inline distT="0" distB="0" distL="0" distR="0" wp14:anchorId="30F09539" wp14:editId="2F756B9B">
              <wp:extent cx="1807602" cy="3081528"/>
              <wp:effectExtent l="0" t="0" r="0" b="0"/>
              <wp:docPr id="6" name="Picture 6" descr="Macintosh HD:Users:i824644:Dropbox (AppHaus):SparkEscalation:Learning Material:7.Handsketch a prototype:Gro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824644:Dropbox (AppHaus):SparkEscalation:Learning Material:7.Handsketch a prototype:Group1.png"/>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4000"/>
                                </a14:imgEffect>
                              </a14:imgLayer>
                            </a14:imgProps>
                          </a:ext>
                          <a:ext uri="{28A0092B-C50C-407E-A947-70E740481C1C}">
                            <a14:useLocalDpi xmlns:a14="http://schemas.microsoft.com/office/drawing/2010/main" val="0"/>
                          </a:ext>
                        </a:extLst>
                      </a:blip>
                      <a:srcRect/>
                      <a:stretch>
                        <a:fillRect/>
                      </a:stretch>
                    </pic:blipFill>
                    <pic:spPr bwMode="auto">
                      <a:xfrm>
                        <a:off x="0" y="0"/>
                        <a:ext cx="1807602" cy="3081528"/>
                      </a:xfrm>
                      <a:prstGeom prst="rect">
                        <a:avLst/>
                      </a:prstGeom>
                      <a:noFill/>
                      <a:ln>
                        <a:noFill/>
                      </a:ln>
                    </pic:spPr>
                  </pic:pic>
                </a:graphicData>
              </a:graphic>
            </wp:inline>
          </w:drawing>
        </w:r>
      </w:ins>
      <w:ins w:id="89" w:author="Kayhan Atesci" w:date="2015-09-29T18:01:00Z">
        <w:r>
          <w:t xml:space="preserve"> </w:t>
        </w:r>
      </w:ins>
      <w:ins w:id="90" w:author="Kayhan Atesci" w:date="2015-09-29T18:02:00Z">
        <w:r w:rsidR="0036359D">
          <w:t xml:space="preserve">   </w:t>
        </w:r>
      </w:ins>
      <w:ins w:id="91" w:author="Kayhan Atesci" w:date="2015-09-29T18:01:00Z">
        <w:r>
          <w:t xml:space="preserve"> </w:t>
        </w:r>
      </w:ins>
      <w:ins w:id="92" w:author="Kayhan Atesci" w:date="2015-09-29T17:59:00Z">
        <w:r>
          <w:rPr>
            <w:noProof/>
          </w:rPr>
          <w:drawing>
            <wp:inline distT="0" distB="0" distL="0" distR="0" wp14:anchorId="1D859182" wp14:editId="19CB342C">
              <wp:extent cx="1790382" cy="3081528"/>
              <wp:effectExtent l="0" t="0" r="0" b="0"/>
              <wp:docPr id="7" name="Picture 7" descr="Macintosh HD:Users:i824644:Dropbox (AppHaus):SparkEscalation:Learning Material:7.Handsketch a prototype:Gro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824644:Dropbox (AppHaus):SparkEscalation:Learning Material:7.Handsketch a prototype:Grou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382" cy="3081528"/>
                      </a:xfrm>
                      <a:prstGeom prst="rect">
                        <a:avLst/>
                      </a:prstGeom>
                      <a:noFill/>
                      <a:ln>
                        <a:noFill/>
                      </a:ln>
                    </pic:spPr>
                  </pic:pic>
                </a:graphicData>
              </a:graphic>
            </wp:inline>
          </w:drawing>
        </w:r>
      </w:ins>
    </w:p>
    <w:p w14:paraId="0A60B475" w14:textId="77777777" w:rsidR="00422682" w:rsidRDefault="00422682" w:rsidP="00422682">
      <w:pPr>
        <w:spacing w:line="240" w:lineRule="auto"/>
        <w:rPr>
          <w:rFonts w:ascii="Calibri Light" w:hAnsi="Calibri Light"/>
        </w:rPr>
      </w:pPr>
      <w:r w:rsidRPr="00422682">
        <w:rPr>
          <w:rFonts w:ascii="Calibri Light" w:hAnsi="Calibri Light"/>
        </w:rPr>
        <w:t>Sample Questions</w:t>
      </w:r>
    </w:p>
    <w:p w14:paraId="212AF97D" w14:textId="63617D4E" w:rsidR="00422682" w:rsidRDefault="00422682" w:rsidP="00422682">
      <w:pPr>
        <w:spacing w:line="240" w:lineRule="auto"/>
        <w:rPr>
          <w:i/>
          <w:color w:val="7F7F7F" w:themeColor="text1" w:themeTint="80"/>
          <w:sz w:val="20"/>
          <w:szCs w:val="20"/>
        </w:rPr>
      </w:pPr>
      <w:r w:rsidRPr="00422682">
        <w:rPr>
          <w:i/>
          <w:color w:val="999999"/>
          <w:sz w:val="20"/>
          <w:szCs w:val="20"/>
        </w:rPr>
        <w:t>*</w:t>
      </w:r>
      <w:r w:rsidRPr="00422682">
        <w:rPr>
          <w:i/>
          <w:color w:val="7F7F7F" w:themeColor="text1" w:themeTint="80"/>
          <w:sz w:val="20"/>
          <w:szCs w:val="20"/>
        </w:rPr>
        <w:t xml:space="preserve"> If you are introducing a new feature, </w:t>
      </w:r>
      <w:ins w:id="93" w:author="Kayhan Atesci" w:date="2015-09-29T22:47:00Z">
        <w:r w:rsidR="00F40031">
          <w:rPr>
            <w:i/>
            <w:color w:val="7F7F7F" w:themeColor="text1" w:themeTint="80"/>
            <w:sz w:val="20"/>
            <w:szCs w:val="20"/>
          </w:rPr>
          <w:t xml:space="preserve">you can </w:t>
        </w:r>
      </w:ins>
      <w:r w:rsidRPr="00422682">
        <w:rPr>
          <w:i/>
          <w:color w:val="7F7F7F" w:themeColor="text1" w:themeTint="80"/>
          <w:sz w:val="20"/>
          <w:szCs w:val="20"/>
        </w:rPr>
        <w:t>try to understand the participant’s stance on it with detailed questions in addition to the purely screen related questions listed above</w:t>
      </w:r>
    </w:p>
    <w:p w14:paraId="65C405BA" w14:textId="77777777" w:rsidR="00422682" w:rsidRPr="00613764" w:rsidRDefault="00422682" w:rsidP="00613764">
      <w:pPr>
        <w:numPr>
          <w:ilvl w:val="0"/>
          <w:numId w:val="8"/>
        </w:numPr>
        <w:spacing w:after="0" w:line="240" w:lineRule="auto"/>
        <w:rPr>
          <w:rFonts w:ascii="Calibri Light" w:hAnsi="Calibri Light"/>
        </w:rPr>
      </w:pPr>
      <w:r w:rsidRPr="00613764">
        <w:rPr>
          <w:rFonts w:ascii="Calibri Light" w:hAnsi="Calibri Light"/>
        </w:rPr>
        <w:t>Did you notice the label “Enter by week with voice?” What did that mean to you?</w:t>
      </w:r>
    </w:p>
    <w:p w14:paraId="2C1CA7C8" w14:textId="77777777" w:rsidR="00422682" w:rsidRPr="00613764" w:rsidRDefault="00422682" w:rsidP="00613764">
      <w:pPr>
        <w:numPr>
          <w:ilvl w:val="0"/>
          <w:numId w:val="8"/>
        </w:numPr>
        <w:spacing w:after="0" w:line="240" w:lineRule="auto"/>
        <w:rPr>
          <w:rFonts w:ascii="Calibri Light" w:hAnsi="Calibri Light"/>
        </w:rPr>
      </w:pPr>
      <w:r w:rsidRPr="00613764">
        <w:rPr>
          <w:rFonts w:ascii="Calibri Light" w:hAnsi="Calibri Light"/>
        </w:rPr>
        <w:t>Is entering time with voice something that would be useful for you? If so, how?</w:t>
      </w:r>
    </w:p>
    <w:p w14:paraId="625D7D1E" w14:textId="2E10F9C5" w:rsidR="00422682" w:rsidRPr="00613764" w:rsidRDefault="00422682" w:rsidP="00613764">
      <w:pPr>
        <w:numPr>
          <w:ilvl w:val="0"/>
          <w:numId w:val="8"/>
        </w:numPr>
        <w:spacing w:after="0" w:line="240" w:lineRule="auto"/>
        <w:rPr>
          <w:rFonts w:ascii="Calibri Light" w:hAnsi="Calibri Light"/>
        </w:rPr>
      </w:pPr>
      <w:r w:rsidRPr="00613764">
        <w:rPr>
          <w:rFonts w:ascii="Calibri Light" w:hAnsi="Calibri Light"/>
        </w:rPr>
        <w:t>Any thoughts on confirming entries</w:t>
      </w:r>
      <w:ins w:id="94" w:author="Kayhan Atesci" w:date="2015-09-29T22:48:00Z">
        <w:r w:rsidR="00F40031">
          <w:rPr>
            <w:rFonts w:ascii="Calibri Light" w:hAnsi="Calibri Light"/>
          </w:rPr>
          <w:t xml:space="preserve"> with voice</w:t>
        </w:r>
      </w:ins>
      <w:r w:rsidRPr="00613764">
        <w:rPr>
          <w:rFonts w:ascii="Calibri Light" w:hAnsi="Calibri Light"/>
        </w:rPr>
        <w:t>?</w:t>
      </w:r>
    </w:p>
    <w:p w14:paraId="48AFF2A2" w14:textId="77777777" w:rsidR="00422682" w:rsidRDefault="00422682" w:rsidP="00422682">
      <w:pPr>
        <w:spacing w:line="240" w:lineRule="auto"/>
      </w:pPr>
    </w:p>
    <w:p w14:paraId="196B4E20" w14:textId="77777777" w:rsidR="00422682" w:rsidRDefault="00422682" w:rsidP="00422682">
      <w:pPr>
        <w:spacing w:line="240" w:lineRule="auto"/>
      </w:pPr>
    </w:p>
    <w:p w14:paraId="6A05138F" w14:textId="77777777" w:rsidR="00411175" w:rsidRDefault="00411175" w:rsidP="00740518">
      <w:pPr>
        <w:rPr>
          <w:ins w:id="95" w:author="Kayhan Atesci" w:date="2015-09-29T22:48:00Z"/>
          <w:rFonts w:ascii="Times New Roman" w:hAnsi="Times New Roman" w:cs="Times New Roman"/>
          <w:b/>
          <w:color w:val="095D7E"/>
          <w:sz w:val="24"/>
          <w:szCs w:val="24"/>
        </w:rPr>
      </w:pPr>
    </w:p>
    <w:p w14:paraId="5FCC37B4" w14:textId="77777777" w:rsidR="00411175" w:rsidRDefault="00411175" w:rsidP="00740518">
      <w:pPr>
        <w:rPr>
          <w:ins w:id="96" w:author="Kayhan Atesci" w:date="2015-09-29T22:48:00Z"/>
          <w:rFonts w:ascii="Times New Roman" w:hAnsi="Times New Roman" w:cs="Times New Roman"/>
          <w:b/>
          <w:color w:val="095D7E"/>
          <w:sz w:val="24"/>
          <w:szCs w:val="24"/>
        </w:rPr>
      </w:pPr>
    </w:p>
    <w:p w14:paraId="3881DDAA" w14:textId="77777777" w:rsidR="00411175" w:rsidRDefault="00411175" w:rsidP="00740518">
      <w:pPr>
        <w:rPr>
          <w:ins w:id="97" w:author="Kayhan Atesci" w:date="2015-09-29T22:48:00Z"/>
          <w:rFonts w:ascii="Times New Roman" w:hAnsi="Times New Roman" w:cs="Times New Roman"/>
          <w:b/>
          <w:color w:val="095D7E"/>
          <w:sz w:val="24"/>
          <w:szCs w:val="24"/>
        </w:rPr>
      </w:pPr>
    </w:p>
    <w:p w14:paraId="6921A476" w14:textId="77777777" w:rsidR="00411175" w:rsidRDefault="00411175" w:rsidP="00740518">
      <w:pPr>
        <w:rPr>
          <w:ins w:id="98" w:author="Kayhan Atesci" w:date="2015-09-29T22:48:00Z"/>
          <w:rFonts w:ascii="Times New Roman" w:hAnsi="Times New Roman" w:cs="Times New Roman"/>
          <w:b/>
          <w:color w:val="095D7E"/>
          <w:sz w:val="24"/>
          <w:szCs w:val="24"/>
        </w:rPr>
      </w:pPr>
    </w:p>
    <w:p w14:paraId="6BE50554" w14:textId="2C6B356F" w:rsidR="00740518" w:rsidRPr="008D2747" w:rsidRDefault="008D2747" w:rsidP="00740518">
      <w:pPr>
        <w:rPr>
          <w:rFonts w:ascii="Times New Roman" w:hAnsi="Times New Roman" w:cs="Times New Roman"/>
          <w:b/>
          <w:i/>
        </w:rPr>
      </w:pPr>
      <w:bookmarkStart w:id="99" w:name="_GoBack"/>
      <w:bookmarkEnd w:id="99"/>
      <w:r w:rsidRPr="008D2747">
        <w:rPr>
          <w:rFonts w:ascii="Times New Roman" w:hAnsi="Times New Roman" w:cs="Times New Roman"/>
          <w:b/>
          <w:color w:val="095D7E"/>
          <w:sz w:val="24"/>
          <w:szCs w:val="24"/>
        </w:rPr>
        <w:t xml:space="preserve">5. </w:t>
      </w:r>
      <w:r w:rsidR="00422682">
        <w:rPr>
          <w:rFonts w:ascii="Times New Roman" w:hAnsi="Times New Roman" w:cs="Times New Roman"/>
          <w:b/>
          <w:color w:val="095D7E"/>
          <w:sz w:val="24"/>
          <w:szCs w:val="24"/>
        </w:rPr>
        <w:t>Wrapping up the test</w:t>
      </w:r>
      <w:r w:rsidRPr="008D2747">
        <w:rPr>
          <w:rFonts w:ascii="Times New Roman" w:hAnsi="Times New Roman" w:cs="Times New Roman"/>
          <w:b/>
          <w:color w:val="095D7E"/>
          <w:sz w:val="24"/>
          <w:szCs w:val="24"/>
        </w:rPr>
        <w:tab/>
      </w:r>
      <w:r w:rsidRPr="008D2747">
        <w:rPr>
          <w:rFonts w:ascii="Times New Roman" w:hAnsi="Times New Roman" w:cs="Times New Roman"/>
          <w:b/>
          <w:color w:val="095D7E"/>
          <w:sz w:val="24"/>
          <w:szCs w:val="24"/>
        </w:rPr>
        <w:tab/>
      </w:r>
      <w:r w:rsidRPr="008D2747">
        <w:rPr>
          <w:rFonts w:ascii="Times New Roman" w:hAnsi="Times New Roman" w:cs="Times New Roman"/>
          <w:b/>
          <w:color w:val="095D7E"/>
          <w:sz w:val="24"/>
          <w:szCs w:val="24"/>
        </w:rPr>
        <w:tab/>
      </w:r>
      <w:r w:rsidRPr="008D2747">
        <w:rPr>
          <w:rFonts w:ascii="Times New Roman" w:hAnsi="Times New Roman" w:cs="Times New Roman"/>
          <w:b/>
          <w:color w:val="095D7E"/>
          <w:sz w:val="24"/>
          <w:szCs w:val="24"/>
        </w:rPr>
        <w:tab/>
      </w:r>
      <w:r w:rsidRPr="008D2747">
        <w:rPr>
          <w:rFonts w:ascii="Times New Roman" w:hAnsi="Times New Roman" w:cs="Times New Roman"/>
          <w:b/>
          <w:color w:val="095D7E"/>
          <w:sz w:val="24"/>
          <w:szCs w:val="24"/>
        </w:rPr>
        <w:tab/>
      </w:r>
      <w:r w:rsidRPr="008D2747">
        <w:rPr>
          <w:rFonts w:ascii="Times New Roman" w:hAnsi="Times New Roman" w:cs="Times New Roman"/>
          <w:b/>
          <w:color w:val="095D7E"/>
          <w:sz w:val="24"/>
          <w:szCs w:val="24"/>
        </w:rPr>
        <w:tab/>
        <w:t xml:space="preserve">                  </w:t>
      </w:r>
      <w:r w:rsidRPr="008D2747">
        <w:rPr>
          <w:rFonts w:ascii="Times New Roman" w:hAnsi="Times New Roman" w:cs="Times New Roman"/>
          <w:b/>
          <w:i/>
          <w:color w:val="095D7E"/>
          <w:sz w:val="24"/>
          <w:szCs w:val="24"/>
        </w:rPr>
        <w:t>Time: ~</w:t>
      </w:r>
      <w:r w:rsidR="00422682">
        <w:rPr>
          <w:rFonts w:ascii="Times New Roman" w:hAnsi="Times New Roman" w:cs="Times New Roman"/>
          <w:b/>
          <w:i/>
          <w:color w:val="095D7E"/>
          <w:sz w:val="24"/>
          <w:szCs w:val="24"/>
        </w:rPr>
        <w:t>7</w:t>
      </w:r>
      <w:r w:rsidRPr="008D2747">
        <w:rPr>
          <w:rFonts w:ascii="Times New Roman" w:hAnsi="Times New Roman" w:cs="Times New Roman"/>
          <w:b/>
          <w:i/>
          <w:color w:val="095D7E"/>
          <w:sz w:val="24"/>
          <w:szCs w:val="24"/>
        </w:rPr>
        <w:t xml:space="preserve"> minutes</w:t>
      </w:r>
    </w:p>
    <w:p w14:paraId="00C125FB" w14:textId="24731DA9" w:rsidR="00241EF0" w:rsidRPr="00241EF0" w:rsidRDefault="00241EF0" w:rsidP="00241EF0">
      <w:pPr>
        <w:spacing w:after="0" w:line="240" w:lineRule="auto"/>
        <w:rPr>
          <w:i/>
          <w:color w:val="999999"/>
          <w:sz w:val="20"/>
          <w:szCs w:val="20"/>
        </w:rPr>
      </w:pPr>
      <w:r>
        <w:rPr>
          <w:i/>
          <w:color w:val="999999"/>
          <w:sz w:val="20"/>
          <w:szCs w:val="20"/>
        </w:rPr>
        <w:t>*</w:t>
      </w:r>
      <w:r w:rsidRPr="00241EF0">
        <w:rPr>
          <w:i/>
          <w:color w:val="7F7F7F" w:themeColor="text1" w:themeTint="80"/>
        </w:rPr>
        <w:t xml:space="preserve"> </w:t>
      </w:r>
      <w:r w:rsidR="00613764" w:rsidRPr="00613764">
        <w:rPr>
          <w:i/>
          <w:color w:val="999999"/>
          <w:sz w:val="20"/>
          <w:szCs w:val="20"/>
        </w:rPr>
        <w:t>Capture the participant’s final thoughts, what they liked the best and least</w:t>
      </w:r>
    </w:p>
    <w:p w14:paraId="1175FDC0" w14:textId="176E888F" w:rsidR="00931A9C" w:rsidRDefault="00241EF0" w:rsidP="00931A9C">
      <w:pPr>
        <w:spacing w:after="0" w:line="240" w:lineRule="auto"/>
        <w:rPr>
          <w:i/>
          <w:color w:val="7F7F7F" w:themeColor="text1" w:themeTint="80"/>
        </w:rPr>
      </w:pPr>
      <w:r>
        <w:rPr>
          <w:i/>
          <w:color w:val="999999"/>
          <w:sz w:val="20"/>
          <w:szCs w:val="20"/>
        </w:rPr>
        <w:t xml:space="preserve"> </w:t>
      </w:r>
    </w:p>
    <w:p w14:paraId="3F6749C2" w14:textId="77777777" w:rsidR="008F3643" w:rsidRPr="008F3643" w:rsidRDefault="008F3643" w:rsidP="008F3643">
      <w:pPr>
        <w:numPr>
          <w:ilvl w:val="0"/>
          <w:numId w:val="9"/>
        </w:numPr>
        <w:spacing w:after="0" w:line="240" w:lineRule="auto"/>
        <w:rPr>
          <w:ins w:id="100" w:author="Kayhan Atesci" w:date="2015-09-29T09:25:00Z"/>
          <w:rFonts w:ascii="Calibri Light" w:hAnsi="Calibri Light"/>
        </w:rPr>
      </w:pPr>
      <w:ins w:id="101" w:author="Kayhan Atesci" w:date="2015-09-29T09:25:00Z">
        <w:r w:rsidRPr="008F3643">
          <w:rPr>
            <w:rFonts w:ascii="Calibri Light" w:hAnsi="Calibri Light"/>
          </w:rPr>
          <w:t>It seems that we have covered everything. Thank you very much for agreeing to talk to us. What do you think of this solution overall?</w:t>
        </w:r>
      </w:ins>
    </w:p>
    <w:p w14:paraId="78856639" w14:textId="77777777" w:rsidR="008F3643" w:rsidRPr="008F3643" w:rsidRDefault="008F3643" w:rsidP="008F3643">
      <w:pPr>
        <w:numPr>
          <w:ilvl w:val="0"/>
          <w:numId w:val="9"/>
        </w:numPr>
        <w:spacing w:after="0" w:line="240" w:lineRule="auto"/>
        <w:rPr>
          <w:ins w:id="102" w:author="Kayhan Atesci" w:date="2015-09-29T09:25:00Z"/>
          <w:rFonts w:ascii="Calibri Light" w:hAnsi="Calibri Light"/>
        </w:rPr>
      </w:pPr>
      <w:ins w:id="103" w:author="Kayhan Atesci" w:date="2015-09-29T09:25:00Z">
        <w:r w:rsidRPr="008F3643">
          <w:rPr>
            <w:rFonts w:ascii="Calibri Light" w:hAnsi="Calibri Light"/>
          </w:rPr>
          <w:t>What do you like most? Why?</w:t>
        </w:r>
      </w:ins>
    </w:p>
    <w:p w14:paraId="30AF953D" w14:textId="77777777" w:rsidR="008F3643" w:rsidRPr="008F3643" w:rsidRDefault="008F3643" w:rsidP="008F3643">
      <w:pPr>
        <w:numPr>
          <w:ilvl w:val="0"/>
          <w:numId w:val="9"/>
        </w:numPr>
        <w:spacing w:after="0" w:line="240" w:lineRule="auto"/>
        <w:rPr>
          <w:ins w:id="104" w:author="Kayhan Atesci" w:date="2015-09-29T09:25:00Z"/>
          <w:rFonts w:ascii="Calibri Light" w:hAnsi="Calibri Light"/>
        </w:rPr>
      </w:pPr>
      <w:ins w:id="105" w:author="Kayhan Atesci" w:date="2015-09-29T09:25:00Z">
        <w:r w:rsidRPr="008F3643">
          <w:rPr>
            <w:rFonts w:ascii="Calibri Light" w:hAnsi="Calibri Light"/>
          </w:rPr>
          <w:t>If you could change one thing, what would you change? Why?</w:t>
        </w:r>
      </w:ins>
    </w:p>
    <w:p w14:paraId="4EFD57CD" w14:textId="4A5B6F0F" w:rsidR="00931A9C" w:rsidRPr="008F3643" w:rsidDel="008F3643" w:rsidRDefault="00931A9C">
      <w:pPr>
        <w:spacing w:after="0" w:line="240" w:lineRule="auto"/>
        <w:rPr>
          <w:del w:id="106" w:author="Kayhan Atesci" w:date="2015-09-29T09:25:00Z"/>
          <w:rFonts w:ascii="Calibri Light" w:hAnsi="Calibri Light"/>
          <w:rPrChange w:id="107" w:author="Kayhan Atesci" w:date="2015-09-29T09:25:00Z">
            <w:rPr>
              <w:del w:id="108" w:author="Kayhan Atesci" w:date="2015-09-29T09:25:00Z"/>
            </w:rPr>
          </w:rPrChange>
        </w:rPr>
      </w:pPr>
      <w:del w:id="109" w:author="Kayhan Atesci" w:date="2015-09-29T09:25:00Z">
        <w:r w:rsidRPr="008F3643" w:rsidDel="008F3643">
          <w:rPr>
            <w:rFonts w:ascii="Calibri Light" w:hAnsi="Calibri Light"/>
            <w:rPrChange w:id="110" w:author="Kayhan Atesci" w:date="2015-09-29T09:25:00Z">
              <w:rPr/>
            </w:rPrChange>
          </w:rPr>
          <w:delText xml:space="preserve">It seems that we have covered everything. Thank you very much for agreeing to talk to us. </w:delText>
        </w:r>
        <w:r w:rsidR="003361CD" w:rsidRPr="008F3643" w:rsidDel="008F3643">
          <w:rPr>
            <w:rFonts w:ascii="Calibri Light" w:hAnsi="Calibri Light"/>
            <w:rPrChange w:id="111" w:author="Kayhan Atesci" w:date="2015-09-29T09:25:00Z">
              <w:rPr/>
            </w:rPrChange>
          </w:rPr>
          <w:delText>Let me</w:delText>
        </w:r>
        <w:r w:rsidRPr="008F3643" w:rsidDel="008F3643">
          <w:rPr>
            <w:rFonts w:ascii="Calibri Light" w:hAnsi="Calibri Light"/>
            <w:rPrChange w:id="112" w:author="Kayhan Atesci" w:date="2015-09-29T09:25:00Z">
              <w:rPr/>
            </w:rPrChange>
          </w:rPr>
          <w:delText xml:space="preserve"> summarize the interview</w:delText>
        </w:r>
        <w:r w:rsidR="00D9611E" w:rsidRPr="008F3643" w:rsidDel="008F3643">
          <w:rPr>
            <w:rFonts w:ascii="Calibri Light" w:hAnsi="Calibri Light"/>
            <w:rPrChange w:id="113" w:author="Kayhan Atesci" w:date="2015-09-29T09:25:00Z">
              <w:rPr/>
            </w:rPrChange>
          </w:rPr>
          <w:delText>, we understood the following</w:delText>
        </w:r>
        <w:r w:rsidRPr="008F3643" w:rsidDel="008F3643">
          <w:rPr>
            <w:rFonts w:ascii="Calibri Light" w:hAnsi="Calibri Light"/>
            <w:rPrChange w:id="114" w:author="Kayhan Atesci" w:date="2015-09-29T09:25:00Z">
              <w:rPr/>
            </w:rPrChange>
          </w:rPr>
          <w:delText>:</w:delText>
        </w:r>
      </w:del>
    </w:p>
    <w:p w14:paraId="296BE238" w14:textId="639F26AE" w:rsidR="00931A9C" w:rsidRPr="001172DA" w:rsidDel="008F3643" w:rsidRDefault="00D9611E">
      <w:pPr>
        <w:ind w:left="360"/>
        <w:rPr>
          <w:del w:id="115" w:author="Kayhan Atesci" w:date="2015-09-29T09:25:00Z"/>
        </w:rPr>
        <w:pPrChange w:id="116" w:author="Kayhan Atesci" w:date="2015-09-29T09:25:00Z">
          <w:pPr>
            <w:pStyle w:val="ListParagraph"/>
            <w:numPr>
              <w:numId w:val="7"/>
            </w:numPr>
            <w:spacing w:after="0" w:line="240" w:lineRule="auto"/>
            <w:ind w:hanging="360"/>
          </w:pPr>
        </w:pPrChange>
      </w:pPr>
      <w:del w:id="117" w:author="Kayhan Atesci" w:date="2015-09-29T09:25:00Z">
        <w:r w:rsidRPr="001172DA" w:rsidDel="008F3643">
          <w:delText>You have a quite busy workday.</w:delText>
        </w:r>
      </w:del>
    </w:p>
    <w:p w14:paraId="355410B4" w14:textId="079BCCC6" w:rsidR="00931A9C" w:rsidRPr="001172DA" w:rsidDel="008F3643" w:rsidRDefault="00931A9C">
      <w:pPr>
        <w:ind w:left="360"/>
        <w:rPr>
          <w:del w:id="118" w:author="Kayhan Atesci" w:date="2015-09-29T09:25:00Z"/>
        </w:rPr>
        <w:pPrChange w:id="119" w:author="Kayhan Atesci" w:date="2015-09-29T09:25:00Z">
          <w:pPr>
            <w:pStyle w:val="ListParagraph"/>
            <w:numPr>
              <w:numId w:val="7"/>
            </w:numPr>
            <w:spacing w:after="0" w:line="240" w:lineRule="auto"/>
            <w:ind w:hanging="360"/>
          </w:pPr>
        </w:pPrChange>
      </w:pPr>
      <w:del w:id="120" w:author="Kayhan Atesci" w:date="2015-09-29T09:25:00Z">
        <w:r w:rsidRPr="001172DA" w:rsidDel="008F3643">
          <w:delText>Time entry is a chore task for you and you do</w:delText>
        </w:r>
        <w:r w:rsidR="00D9611E" w:rsidRPr="001172DA" w:rsidDel="008F3643">
          <w:delText xml:space="preserve"> not want to be bothered with it. It is just putting 1,1,1.</w:delText>
        </w:r>
      </w:del>
    </w:p>
    <w:p w14:paraId="1AB3405B" w14:textId="789AFEA7" w:rsidR="00D9611E" w:rsidRPr="001172DA" w:rsidDel="008F3643" w:rsidRDefault="00D9611E">
      <w:pPr>
        <w:ind w:left="360"/>
        <w:rPr>
          <w:del w:id="121" w:author="Kayhan Atesci" w:date="2015-09-29T09:25:00Z"/>
        </w:rPr>
        <w:pPrChange w:id="122" w:author="Kayhan Atesci" w:date="2015-09-29T09:25:00Z">
          <w:pPr>
            <w:pStyle w:val="ListParagraph"/>
            <w:numPr>
              <w:numId w:val="7"/>
            </w:numPr>
            <w:spacing w:after="0" w:line="240" w:lineRule="auto"/>
            <w:ind w:hanging="360"/>
          </w:pPr>
        </w:pPrChange>
      </w:pPr>
      <w:del w:id="123" w:author="Kayhan Atesci" w:date="2015-09-29T09:25:00Z">
        <w:r w:rsidRPr="001172DA" w:rsidDel="008F3643">
          <w:delText>You wish that you could enter it on your phone or even an admin could do it for you.</w:delText>
        </w:r>
      </w:del>
    </w:p>
    <w:p w14:paraId="4C1DABCC" w14:textId="6D28558F" w:rsidR="00D9611E" w:rsidRPr="001172DA" w:rsidRDefault="00D9611E">
      <w:pPr>
        <w:ind w:left="360"/>
        <w:pPrChange w:id="124" w:author="Kayhan Atesci" w:date="2015-09-29T09:25:00Z">
          <w:pPr>
            <w:pStyle w:val="ListParagraph"/>
            <w:numPr>
              <w:numId w:val="7"/>
            </w:numPr>
            <w:spacing w:after="0" w:line="240" w:lineRule="auto"/>
            <w:ind w:hanging="360"/>
          </w:pPr>
        </w:pPrChange>
      </w:pPr>
      <w:del w:id="125" w:author="Kayhan Atesci" w:date="2015-09-29T09:25:00Z">
        <w:r w:rsidRPr="001172DA" w:rsidDel="008F3643">
          <w:delText>You like that it is easy to do enter once you have the correct information.</w:delText>
        </w:r>
      </w:del>
    </w:p>
    <w:p w14:paraId="2954919E" w14:textId="2C10FEBF" w:rsidR="00D9611E" w:rsidDel="008F3643" w:rsidRDefault="00D9611E" w:rsidP="00D9611E">
      <w:pPr>
        <w:spacing w:after="0" w:line="240" w:lineRule="auto"/>
        <w:rPr>
          <w:del w:id="126" w:author="Kayhan Atesci" w:date="2015-09-29T09:27:00Z"/>
        </w:rPr>
      </w:pPr>
    </w:p>
    <w:p w14:paraId="348EF990" w14:textId="2309BD0F" w:rsidR="00F51960" w:rsidDel="008F3643" w:rsidRDefault="00F51960" w:rsidP="00D9611E">
      <w:pPr>
        <w:spacing w:after="0" w:line="240" w:lineRule="auto"/>
        <w:rPr>
          <w:del w:id="127" w:author="Kayhan Atesci" w:date="2015-09-29T09:27:00Z"/>
        </w:rPr>
      </w:pPr>
    </w:p>
    <w:p w14:paraId="193D4DDC" w14:textId="63FCEC95" w:rsidR="00241EF0" w:rsidRPr="00241EF0" w:rsidRDefault="00241EF0" w:rsidP="00241EF0">
      <w:pPr>
        <w:spacing w:after="0" w:line="240" w:lineRule="auto"/>
        <w:rPr>
          <w:i/>
          <w:color w:val="999999"/>
          <w:sz w:val="20"/>
          <w:szCs w:val="20"/>
        </w:rPr>
      </w:pPr>
      <w:r>
        <w:rPr>
          <w:i/>
          <w:color w:val="999999"/>
          <w:sz w:val="20"/>
          <w:szCs w:val="20"/>
        </w:rPr>
        <w:t>*</w:t>
      </w:r>
      <w:r w:rsidRPr="00241EF0">
        <w:rPr>
          <w:i/>
          <w:color w:val="7F7F7F" w:themeColor="text1" w:themeTint="80"/>
        </w:rPr>
        <w:t xml:space="preserve"> </w:t>
      </w:r>
      <w:r w:rsidRPr="00241EF0">
        <w:rPr>
          <w:i/>
          <w:color w:val="999999"/>
          <w:sz w:val="20"/>
          <w:szCs w:val="20"/>
        </w:rPr>
        <w:t>Giving a small gift (usually a popular retailer gift card) would be a very ni</w:t>
      </w:r>
      <w:r>
        <w:rPr>
          <w:i/>
          <w:color w:val="999999"/>
          <w:sz w:val="20"/>
          <w:szCs w:val="20"/>
        </w:rPr>
        <w:t>ce gesture for your participant</w:t>
      </w:r>
    </w:p>
    <w:p w14:paraId="013DDFE0" w14:textId="008E4148" w:rsidR="00D9611E" w:rsidRDefault="00241EF0" w:rsidP="00D9611E">
      <w:pPr>
        <w:spacing w:after="0" w:line="240" w:lineRule="auto"/>
        <w:rPr>
          <w:i/>
          <w:color w:val="7F7F7F" w:themeColor="text1" w:themeTint="80"/>
        </w:rPr>
      </w:pPr>
      <w:r>
        <w:rPr>
          <w:i/>
          <w:color w:val="999999"/>
          <w:sz w:val="20"/>
          <w:szCs w:val="20"/>
        </w:rPr>
        <w:t xml:space="preserve"> </w:t>
      </w:r>
    </w:p>
    <w:p w14:paraId="6D1D6FD7" w14:textId="69104594" w:rsidR="008F3643" w:rsidRPr="008F3643" w:rsidRDefault="00D9611E">
      <w:pPr>
        <w:pStyle w:val="ListParagraph"/>
        <w:numPr>
          <w:ilvl w:val="0"/>
          <w:numId w:val="9"/>
        </w:numPr>
        <w:spacing w:after="0" w:line="240" w:lineRule="auto"/>
        <w:rPr>
          <w:ins w:id="128" w:author="Kayhan Atesci" w:date="2015-09-29T09:27:00Z"/>
          <w:rFonts w:ascii="Calibri Light" w:hAnsi="Calibri Light"/>
          <w:rPrChange w:id="129" w:author="Kayhan Atesci" w:date="2015-09-29T09:27:00Z">
            <w:rPr>
              <w:ins w:id="130" w:author="Kayhan Atesci" w:date="2015-09-29T09:27:00Z"/>
            </w:rPr>
          </w:rPrChange>
        </w:rPr>
        <w:pPrChange w:id="131" w:author="Kayhan Atesci" w:date="2015-09-29T09:27:00Z">
          <w:pPr>
            <w:spacing w:after="0" w:line="240" w:lineRule="auto"/>
          </w:pPr>
        </w:pPrChange>
      </w:pPr>
      <w:r w:rsidRPr="008F3643">
        <w:rPr>
          <w:rFonts w:ascii="Calibri Light" w:hAnsi="Calibri Light"/>
          <w:rPrChange w:id="132" w:author="Kayhan Atesci" w:date="2015-09-29T09:27:00Z">
            <w:rPr/>
          </w:rPrChange>
        </w:rPr>
        <w:t>Here, we have a small thank you gift for you.</w:t>
      </w:r>
    </w:p>
    <w:p w14:paraId="24A5CDA8" w14:textId="1D588C6F" w:rsidR="00D9611E" w:rsidRPr="008F3643" w:rsidRDefault="00D9611E">
      <w:pPr>
        <w:spacing w:after="0" w:line="240" w:lineRule="auto"/>
        <w:rPr>
          <w:rFonts w:ascii="Calibri Light" w:hAnsi="Calibri Light"/>
          <w:rPrChange w:id="133" w:author="Kayhan Atesci" w:date="2015-09-29T09:27:00Z">
            <w:rPr/>
          </w:rPrChange>
        </w:rPr>
      </w:pPr>
      <w:del w:id="134" w:author="Kayhan Atesci" w:date="2015-09-29T09:27:00Z">
        <w:r w:rsidRPr="008F3643" w:rsidDel="008F3643">
          <w:rPr>
            <w:rFonts w:ascii="Calibri Light" w:hAnsi="Calibri Light"/>
            <w:rPrChange w:id="135" w:author="Kayhan Atesci" w:date="2015-09-29T09:27:00Z">
              <w:rPr/>
            </w:rPrChange>
          </w:rPr>
          <w:delText xml:space="preserve"> </w:delText>
        </w:r>
      </w:del>
    </w:p>
    <w:p w14:paraId="0984EFBB" w14:textId="77777777" w:rsidR="00D9611E" w:rsidRDefault="00D9611E" w:rsidP="00D9611E">
      <w:pPr>
        <w:spacing w:after="0" w:line="240" w:lineRule="auto"/>
      </w:pPr>
    </w:p>
    <w:p w14:paraId="6C08DE0E" w14:textId="10F77577" w:rsidR="00F51960" w:rsidDel="00AC2B7C" w:rsidRDefault="00F51960" w:rsidP="00D9611E">
      <w:pPr>
        <w:spacing w:after="0" w:line="240" w:lineRule="auto"/>
        <w:rPr>
          <w:del w:id="136" w:author="Kayhan Atesci" w:date="2015-09-29T09:43:00Z"/>
        </w:rPr>
      </w:pPr>
    </w:p>
    <w:p w14:paraId="2E15CF13" w14:textId="1F686597" w:rsidR="008F3643" w:rsidRPr="008F3643" w:rsidRDefault="00241EF0" w:rsidP="008F3643">
      <w:pPr>
        <w:spacing w:after="0" w:line="240" w:lineRule="auto"/>
        <w:rPr>
          <w:ins w:id="137" w:author="Kayhan Atesci" w:date="2015-09-29T09:28:00Z"/>
          <w:i/>
          <w:color w:val="999999"/>
          <w:sz w:val="20"/>
          <w:szCs w:val="20"/>
        </w:rPr>
      </w:pPr>
      <w:r>
        <w:rPr>
          <w:i/>
          <w:color w:val="999999"/>
          <w:sz w:val="20"/>
          <w:szCs w:val="20"/>
        </w:rPr>
        <w:t>*</w:t>
      </w:r>
      <w:ins w:id="138" w:author="Kayhan Atesci" w:date="2015-09-29T09:28:00Z">
        <w:r w:rsidR="008F3643">
          <w:rPr>
            <w:i/>
            <w:color w:val="7F7F7F" w:themeColor="text1" w:themeTint="80"/>
          </w:rPr>
          <w:t xml:space="preserve"> </w:t>
        </w:r>
      </w:ins>
      <w:del w:id="139" w:author="Kayhan Atesci" w:date="2015-09-29T09:28:00Z">
        <w:r w:rsidRPr="00241EF0" w:rsidDel="008F3643">
          <w:rPr>
            <w:i/>
            <w:color w:val="7F7F7F" w:themeColor="text1" w:themeTint="80"/>
          </w:rPr>
          <w:delText xml:space="preserve"> </w:delText>
        </w:r>
      </w:del>
      <w:ins w:id="140" w:author="Kayhan Atesci" w:date="2015-09-29T09:28:00Z">
        <w:r w:rsidR="008F3643" w:rsidRPr="008F3643">
          <w:rPr>
            <w:i/>
            <w:color w:val="999999"/>
            <w:sz w:val="20"/>
            <w:szCs w:val="20"/>
          </w:rPr>
          <w:t xml:space="preserve">Ask if they have anything else to add. Participants may mention something valuable even at the end. </w:t>
        </w:r>
        <w:r w:rsidR="008F3643">
          <w:rPr>
            <w:i/>
            <w:color w:val="999999"/>
            <w:sz w:val="20"/>
            <w:szCs w:val="20"/>
          </w:rPr>
          <w:t>D</w:t>
        </w:r>
        <w:r w:rsidR="008F3643" w:rsidRPr="008F3643">
          <w:rPr>
            <w:i/>
            <w:color w:val="999999"/>
            <w:sz w:val="20"/>
            <w:szCs w:val="20"/>
          </w:rPr>
          <w:t xml:space="preserve">on’t be </w:t>
        </w:r>
        <w:r w:rsidR="008F3643">
          <w:rPr>
            <w:i/>
            <w:color w:val="999999"/>
            <w:sz w:val="20"/>
            <w:szCs w:val="20"/>
          </w:rPr>
          <w:t>afraid to stay silent for a bit to allow them to think</w:t>
        </w:r>
      </w:ins>
    </w:p>
    <w:p w14:paraId="4BEDA12A" w14:textId="596C62C4" w:rsidR="00D9611E" w:rsidDel="00AC2B7C" w:rsidRDefault="00241EF0" w:rsidP="00D9611E">
      <w:pPr>
        <w:spacing w:after="0" w:line="240" w:lineRule="auto"/>
        <w:rPr>
          <w:del w:id="141" w:author="Kayhan Atesci" w:date="2015-09-29T09:43:00Z"/>
          <w:i/>
          <w:color w:val="7F7F7F" w:themeColor="text1" w:themeTint="80"/>
        </w:rPr>
      </w:pPr>
      <w:del w:id="142" w:author="Kayhan Atesci" w:date="2015-09-29T09:28:00Z">
        <w:r w:rsidRPr="00241EF0" w:rsidDel="008F3643">
          <w:rPr>
            <w:i/>
            <w:color w:val="999999"/>
            <w:sz w:val="20"/>
            <w:szCs w:val="20"/>
          </w:rPr>
          <w:delText xml:space="preserve">Ask if they have anything else to add. Participants may mention something valuable </w:delText>
        </w:r>
        <w:r w:rsidDel="008F3643">
          <w:rPr>
            <w:i/>
            <w:color w:val="999999"/>
            <w:sz w:val="20"/>
            <w:szCs w:val="20"/>
          </w:rPr>
          <w:delText>for the new solution</w:delText>
        </w:r>
      </w:del>
    </w:p>
    <w:p w14:paraId="2246D869" w14:textId="77777777" w:rsidR="00AC2B7C" w:rsidRPr="00AC2B7C" w:rsidRDefault="00AC2B7C" w:rsidP="00D9611E">
      <w:pPr>
        <w:spacing w:after="0" w:line="240" w:lineRule="auto"/>
        <w:rPr>
          <w:ins w:id="143" w:author="Kayhan Atesci" w:date="2015-09-29T09:43:00Z"/>
          <w:color w:val="7F7F7F" w:themeColor="text1" w:themeTint="80"/>
          <w:rPrChange w:id="144" w:author="Kayhan Atesci" w:date="2015-09-29T09:43:00Z">
            <w:rPr>
              <w:ins w:id="145" w:author="Kayhan Atesci" w:date="2015-09-29T09:43:00Z"/>
              <w:i/>
              <w:color w:val="7F7F7F" w:themeColor="text1" w:themeTint="80"/>
            </w:rPr>
          </w:rPrChange>
        </w:rPr>
      </w:pPr>
    </w:p>
    <w:p w14:paraId="66F826F2" w14:textId="2D39C945" w:rsidR="00D9611E" w:rsidDel="00AC2B7C" w:rsidRDefault="00D9611E" w:rsidP="00D9611E">
      <w:pPr>
        <w:spacing w:after="0" w:line="240" w:lineRule="auto"/>
        <w:rPr>
          <w:del w:id="146" w:author="Kayhan Atesci" w:date="2015-09-29T09:43:00Z"/>
          <w:i/>
          <w:color w:val="7F7F7F" w:themeColor="text1" w:themeTint="80"/>
        </w:rPr>
      </w:pPr>
    </w:p>
    <w:p w14:paraId="524BFD67" w14:textId="0B75FD0A" w:rsidR="00AC2B7C" w:rsidRPr="00AC2B7C" w:rsidRDefault="00D9611E">
      <w:pPr>
        <w:pStyle w:val="ListParagraph"/>
        <w:numPr>
          <w:ilvl w:val="0"/>
          <w:numId w:val="9"/>
        </w:numPr>
        <w:spacing w:after="0" w:line="240" w:lineRule="auto"/>
        <w:rPr>
          <w:ins w:id="147" w:author="Kayhan Atesci" w:date="2015-09-29T09:44:00Z"/>
          <w:rFonts w:ascii="Calibri Light" w:hAnsi="Calibri Light"/>
          <w:rPrChange w:id="148" w:author="Kayhan Atesci" w:date="2015-09-29T09:44:00Z">
            <w:rPr>
              <w:ins w:id="149" w:author="Kayhan Atesci" w:date="2015-09-29T09:44:00Z"/>
            </w:rPr>
          </w:rPrChange>
        </w:rPr>
        <w:pPrChange w:id="150" w:author="Kayhan Atesci" w:date="2015-09-29T09:44:00Z">
          <w:pPr>
            <w:spacing w:after="0" w:line="240" w:lineRule="auto"/>
          </w:pPr>
        </w:pPrChange>
      </w:pPr>
      <w:del w:id="151" w:author="Kayhan Atesci" w:date="2015-09-29T09:44:00Z">
        <w:r w:rsidRPr="00AC2B7C" w:rsidDel="00AC2B7C">
          <w:rPr>
            <w:rFonts w:ascii="Calibri Light" w:hAnsi="Calibri Light"/>
            <w:rPrChange w:id="152" w:author="Kayhan Atesci" w:date="2015-09-29T09:44:00Z">
              <w:rPr/>
            </w:rPrChange>
          </w:rPr>
          <w:delText>W</w:delText>
        </w:r>
      </w:del>
      <w:ins w:id="153" w:author="Kayhan Atesci" w:date="2015-09-29T09:43:00Z">
        <w:r w:rsidR="00AC2B7C" w:rsidRPr="00AC2B7C">
          <w:rPr>
            <w:rFonts w:ascii="Calibri Light" w:hAnsi="Calibri Light"/>
            <w:rPrChange w:id="154" w:author="Kayhan Atesci" w:date="2015-09-29T09:44:00Z">
              <w:rPr/>
            </w:rPrChange>
          </w:rPr>
          <w:t>W</w:t>
        </w:r>
      </w:ins>
      <w:r w:rsidRPr="00AC2B7C">
        <w:rPr>
          <w:rFonts w:ascii="Calibri Light" w:hAnsi="Calibri Light"/>
          <w:rPrChange w:id="155" w:author="Kayhan Atesci" w:date="2015-09-29T09:44:00Z">
            <w:rPr/>
          </w:rPrChange>
        </w:rPr>
        <w:t>ould you like to add anything else?</w:t>
      </w:r>
      <w:r w:rsidR="004B36D6" w:rsidRPr="00AC2B7C">
        <w:rPr>
          <w:rFonts w:ascii="Calibri Light" w:hAnsi="Calibri Light"/>
          <w:rPrChange w:id="156" w:author="Kayhan Atesci" w:date="2015-09-29T09:44:00Z">
            <w:rPr/>
          </w:rPrChange>
        </w:rPr>
        <w:t xml:space="preserve"> Any</w:t>
      </w:r>
      <w:ins w:id="157" w:author="Kayhan Atesci" w:date="2015-09-29T09:29:00Z">
        <w:r w:rsidR="00630DDE" w:rsidRPr="00AC2B7C">
          <w:rPr>
            <w:rFonts w:ascii="Calibri Light" w:hAnsi="Calibri Light"/>
            <w:rPrChange w:id="158" w:author="Kayhan Atesci" w:date="2015-09-29T09:44:00Z">
              <w:rPr/>
            </w:rPrChange>
          </w:rPr>
          <w:t xml:space="preserve"> </w:t>
        </w:r>
      </w:ins>
      <w:del w:id="159" w:author="Kayhan Atesci" w:date="2015-09-29T09:29:00Z">
        <w:r w:rsidR="004B36D6" w:rsidRPr="00AC2B7C" w:rsidDel="00630DDE">
          <w:rPr>
            <w:rFonts w:ascii="Calibri Light" w:hAnsi="Calibri Light"/>
            <w:rPrChange w:id="160" w:author="Kayhan Atesci" w:date="2015-09-29T09:44:00Z">
              <w:rPr/>
            </w:rPrChange>
          </w:rPr>
          <w:delText xml:space="preserve"> </w:delText>
        </w:r>
      </w:del>
      <w:r w:rsidR="004B36D6" w:rsidRPr="00AC2B7C">
        <w:rPr>
          <w:rFonts w:ascii="Calibri Light" w:hAnsi="Calibri Light"/>
          <w:rPrChange w:id="161" w:author="Kayhan Atesci" w:date="2015-09-29T09:44:00Z">
            <w:rPr/>
          </w:rPrChange>
        </w:rPr>
        <w:t>last thoughts</w:t>
      </w:r>
      <w:ins w:id="162" w:author="Kayhan Atesci" w:date="2015-09-29T09:43:00Z">
        <w:r w:rsidR="00AC2B7C" w:rsidRPr="00AC2B7C">
          <w:rPr>
            <w:rFonts w:ascii="Calibri Light" w:hAnsi="Calibri Light"/>
            <w:rPrChange w:id="163" w:author="Kayhan Atesci" w:date="2015-09-29T09:44:00Z">
              <w:rPr/>
            </w:rPrChange>
          </w:rPr>
          <w:t>?</w:t>
        </w:r>
      </w:ins>
    </w:p>
    <w:p w14:paraId="50FA942C" w14:textId="3F0C099C" w:rsidR="00AC2B7C" w:rsidRPr="001172DA" w:rsidDel="00AC2B7C" w:rsidRDefault="004B36D6" w:rsidP="00D9611E">
      <w:pPr>
        <w:spacing w:after="0" w:line="240" w:lineRule="auto"/>
        <w:rPr>
          <w:del w:id="164" w:author="Kayhan Atesci" w:date="2015-09-29T09:44:00Z"/>
          <w:rFonts w:ascii="Calibri Light" w:hAnsi="Calibri Light"/>
        </w:rPr>
      </w:pPr>
      <w:del w:id="165" w:author="Kayhan Atesci" w:date="2015-09-29T09:43:00Z">
        <w:r w:rsidRPr="001172DA" w:rsidDel="00AC2B7C">
          <w:rPr>
            <w:rFonts w:ascii="Calibri Light" w:hAnsi="Calibri Light"/>
          </w:rPr>
          <w:delText>?</w:delText>
        </w:r>
      </w:del>
    </w:p>
    <w:p w14:paraId="38D79FD4" w14:textId="4BD97206" w:rsidR="00D9611E" w:rsidDel="00AC2B7C" w:rsidRDefault="00D9611E" w:rsidP="00D9611E">
      <w:pPr>
        <w:spacing w:after="0" w:line="240" w:lineRule="auto"/>
        <w:rPr>
          <w:del w:id="166" w:author="Kayhan Atesci" w:date="2015-09-29T09:44:00Z"/>
        </w:rPr>
      </w:pPr>
    </w:p>
    <w:p w14:paraId="2AE79115" w14:textId="77777777" w:rsidR="00F51960" w:rsidRDefault="00F51960" w:rsidP="00D9611E">
      <w:pPr>
        <w:spacing w:after="0" w:line="240" w:lineRule="auto"/>
        <w:rPr>
          <w:ins w:id="167" w:author="Kayhan Atesci" w:date="2015-09-29T09:44:00Z"/>
        </w:rPr>
      </w:pPr>
    </w:p>
    <w:p w14:paraId="6FF82D8A" w14:textId="77777777" w:rsidR="00AC2B7C" w:rsidRDefault="00AC2B7C" w:rsidP="00D9611E">
      <w:pPr>
        <w:spacing w:after="0" w:line="240" w:lineRule="auto"/>
      </w:pPr>
    </w:p>
    <w:p w14:paraId="61014273" w14:textId="4CB2D6C2" w:rsidR="00D9611E" w:rsidRDefault="00241EF0" w:rsidP="00D9611E">
      <w:pPr>
        <w:spacing w:after="0" w:line="240" w:lineRule="auto"/>
        <w:rPr>
          <w:i/>
          <w:color w:val="7F7F7F" w:themeColor="text1" w:themeTint="80"/>
        </w:rPr>
      </w:pPr>
      <w:r>
        <w:rPr>
          <w:i/>
          <w:color w:val="999999"/>
          <w:sz w:val="20"/>
          <w:szCs w:val="20"/>
        </w:rPr>
        <w:t>*</w:t>
      </w:r>
      <w:r w:rsidRPr="00241EF0">
        <w:rPr>
          <w:i/>
          <w:color w:val="7F7F7F" w:themeColor="text1" w:themeTint="80"/>
        </w:rPr>
        <w:t xml:space="preserve"> </w:t>
      </w:r>
      <w:r w:rsidRPr="00241EF0">
        <w:rPr>
          <w:i/>
          <w:color w:val="999999"/>
          <w:sz w:val="20"/>
          <w:szCs w:val="20"/>
        </w:rPr>
        <w:t>Close with a thank you statement</w:t>
      </w:r>
      <w:del w:id="168" w:author="Kayhan Atesci" w:date="2015-09-29T09:28:00Z">
        <w:r w:rsidRPr="00241EF0" w:rsidDel="008F3643">
          <w:rPr>
            <w:i/>
            <w:color w:val="999999"/>
            <w:sz w:val="20"/>
            <w:szCs w:val="20"/>
          </w:rPr>
          <w:delText>. You inquire about interest in a potential validation session that you might want to run with</w:delText>
        </w:r>
        <w:r w:rsidDel="008F3643">
          <w:rPr>
            <w:i/>
            <w:color w:val="999999"/>
            <w:sz w:val="20"/>
            <w:szCs w:val="20"/>
          </w:rPr>
          <w:delText xml:space="preserve"> this participant in the future</w:delText>
        </w:r>
      </w:del>
      <w:r>
        <w:rPr>
          <w:i/>
          <w:color w:val="999999"/>
          <w:sz w:val="20"/>
          <w:szCs w:val="20"/>
        </w:rPr>
        <w:t xml:space="preserve"> </w:t>
      </w:r>
    </w:p>
    <w:p w14:paraId="3C7BB896" w14:textId="77777777" w:rsidR="00D9611E" w:rsidRDefault="00D9611E" w:rsidP="00D9611E">
      <w:pPr>
        <w:spacing w:after="0" w:line="240" w:lineRule="auto"/>
        <w:rPr>
          <w:i/>
          <w:color w:val="7F7F7F" w:themeColor="text1" w:themeTint="80"/>
        </w:rPr>
      </w:pPr>
    </w:p>
    <w:p w14:paraId="315B2B8C" w14:textId="1E8B5F3B" w:rsidR="003746CC" w:rsidRPr="003746CC" w:rsidRDefault="00D9611E">
      <w:pPr>
        <w:pStyle w:val="ListParagraph"/>
        <w:numPr>
          <w:ilvl w:val="0"/>
          <w:numId w:val="9"/>
        </w:numPr>
        <w:spacing w:after="0" w:line="240" w:lineRule="auto"/>
        <w:rPr>
          <w:ins w:id="169" w:author="Kayhan Atesci" w:date="2015-09-29T09:29:00Z"/>
          <w:rFonts w:ascii="Calibri Light" w:hAnsi="Calibri Light"/>
          <w:rPrChange w:id="170" w:author="Kayhan Atesci" w:date="2015-09-29T09:29:00Z">
            <w:rPr>
              <w:ins w:id="171" w:author="Kayhan Atesci" w:date="2015-09-29T09:29:00Z"/>
            </w:rPr>
          </w:rPrChange>
        </w:rPr>
        <w:pPrChange w:id="172" w:author="Kayhan Atesci" w:date="2015-09-29T09:29:00Z">
          <w:pPr>
            <w:spacing w:after="0" w:line="240" w:lineRule="auto"/>
          </w:pPr>
        </w:pPrChange>
      </w:pPr>
      <w:r w:rsidRPr="003746CC">
        <w:rPr>
          <w:rFonts w:ascii="Calibri Light" w:hAnsi="Calibri Light"/>
          <w:rPrChange w:id="173" w:author="Kayhan Atesci" w:date="2015-09-29T09:29:00Z">
            <w:rPr/>
          </w:rPrChange>
        </w:rPr>
        <w:t xml:space="preserve">Again, thank you very </w:t>
      </w:r>
      <w:r w:rsidR="00FC20A3" w:rsidRPr="003746CC">
        <w:rPr>
          <w:rFonts w:ascii="Calibri Light" w:hAnsi="Calibri Light"/>
          <w:rPrChange w:id="174" w:author="Kayhan Atesci" w:date="2015-09-29T09:29:00Z">
            <w:rPr/>
          </w:rPrChange>
        </w:rPr>
        <w:t>much for your time – we really appreciate it.</w:t>
      </w:r>
    </w:p>
    <w:p w14:paraId="7D67BEAD" w14:textId="11A26863" w:rsidR="00F66207" w:rsidRPr="003746CC" w:rsidRDefault="00FC20A3">
      <w:pPr>
        <w:spacing w:after="0" w:line="240" w:lineRule="auto"/>
        <w:rPr>
          <w:rFonts w:ascii="Calibri Light" w:hAnsi="Calibri Light"/>
          <w:color w:val="F79646" w:themeColor="accent6"/>
          <w:rPrChange w:id="175" w:author="Kayhan Atesci" w:date="2015-09-29T09:29:00Z">
            <w:rPr>
              <w:color w:val="F79646" w:themeColor="accent6"/>
            </w:rPr>
          </w:rPrChange>
        </w:rPr>
      </w:pPr>
      <w:del w:id="176" w:author="Kayhan Atesci" w:date="2015-09-29T09:29:00Z">
        <w:r w:rsidRPr="003746CC" w:rsidDel="003746CC">
          <w:rPr>
            <w:rFonts w:ascii="Calibri Light" w:hAnsi="Calibri Light"/>
            <w:rPrChange w:id="177" w:author="Kayhan Atesci" w:date="2015-09-29T09:29:00Z">
              <w:rPr/>
            </w:rPrChange>
          </w:rPr>
          <w:delText xml:space="preserve"> Would you be interested in </w:delText>
        </w:r>
        <w:r w:rsidR="003361CD" w:rsidRPr="003746CC" w:rsidDel="003746CC">
          <w:rPr>
            <w:rFonts w:ascii="Calibri Light" w:hAnsi="Calibri Light"/>
            <w:rPrChange w:id="178" w:author="Kayhan Atesci" w:date="2015-09-29T09:29:00Z">
              <w:rPr/>
            </w:rPrChange>
          </w:rPr>
          <w:delText>providing us with feedback on potential solutions?</w:delText>
        </w:r>
      </w:del>
    </w:p>
    <w:p w14:paraId="570CB709" w14:textId="77777777" w:rsidR="00F66207" w:rsidRPr="00893ECA" w:rsidRDefault="00F66207" w:rsidP="00F66207">
      <w:pPr>
        <w:spacing w:after="0" w:line="240" w:lineRule="auto"/>
        <w:rPr>
          <w:color w:val="F79646" w:themeColor="accent6"/>
        </w:rPr>
      </w:pPr>
    </w:p>
    <w:p w14:paraId="0F86C53C" w14:textId="77777777" w:rsidR="00B364AE" w:rsidRDefault="00B364AE"/>
    <w:p w14:paraId="4049456B" w14:textId="77777777" w:rsidR="00740518" w:rsidRDefault="00740518"/>
    <w:sectPr w:rsidR="00740518" w:rsidSect="006676B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77704" w14:textId="77777777" w:rsidR="003B5CBD" w:rsidRDefault="003B5CBD" w:rsidP="00AC2B7C">
      <w:pPr>
        <w:spacing w:after="0" w:line="240" w:lineRule="auto"/>
      </w:pPr>
      <w:r>
        <w:separator/>
      </w:r>
    </w:p>
  </w:endnote>
  <w:endnote w:type="continuationSeparator" w:id="0">
    <w:p w14:paraId="1E9630A7" w14:textId="77777777" w:rsidR="003B5CBD" w:rsidRDefault="003B5CBD" w:rsidP="00AC2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00000003" w:usb1="00000000" w:usb2="00000000" w:usb3="00000000" w:csb0="00000001" w:csb1="00000000"/>
  </w:font>
  <w:font w:name="Lato Light">
    <w:panose1 w:val="020F0402020204030203"/>
    <w:charset w:val="00"/>
    <w:family w:val="auto"/>
    <w:pitch w:val="variable"/>
    <w:sig w:usb0="E10002FF" w:usb1="5000E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14407" w14:textId="77777777" w:rsidR="003B5CBD" w:rsidRDefault="003B5C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8F6C" w14:textId="1FAECCB1" w:rsidR="003B5CBD" w:rsidRPr="008E5152" w:rsidRDefault="003B5CBD">
    <w:pPr>
      <w:pStyle w:val="Footer"/>
      <w:rPr>
        <w:rFonts w:ascii="Calibri" w:hAnsi="Calibri"/>
        <w:color w:val="808080" w:themeColor="background1" w:themeShade="80"/>
      </w:rPr>
    </w:pPr>
    <w:ins w:id="179" w:author="Kayhan Atesci" w:date="2015-09-29T09:45:00Z">
      <w:r w:rsidRPr="008E5152">
        <w:rPr>
          <w:rFonts w:ascii="Calibri" w:hAnsi="Calibri" w:cs="Lato Light"/>
          <w:color w:val="808080" w:themeColor="background1" w:themeShade="80"/>
          <w:spacing w:val="7"/>
          <w:kern w:val="1"/>
          <w:sz w:val="12"/>
          <w:szCs w:val="12"/>
        </w:rPr>
        <w:t>© 2015 SAP SE or an SAP affiliate company.  All rights reserved</w:t>
      </w:r>
      <w:r w:rsidRPr="008E5152">
        <w:rPr>
          <w:rFonts w:ascii="Calibri" w:hAnsi="Calibri" w:cs="Lato Light"/>
          <w:color w:val="808080" w:themeColor="background1" w:themeShade="80"/>
          <w:sz w:val="12"/>
          <w:szCs w:val="12"/>
        </w:rPr>
        <w:t>.</w:t>
      </w:r>
    </w:ins>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26BEC" w14:textId="77777777" w:rsidR="003B5CBD" w:rsidRDefault="003B5C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A2D1B" w14:textId="77777777" w:rsidR="003B5CBD" w:rsidRDefault="003B5CBD" w:rsidP="00AC2B7C">
      <w:pPr>
        <w:spacing w:after="0" w:line="240" w:lineRule="auto"/>
      </w:pPr>
      <w:r>
        <w:separator/>
      </w:r>
    </w:p>
  </w:footnote>
  <w:footnote w:type="continuationSeparator" w:id="0">
    <w:p w14:paraId="6B20D95A" w14:textId="77777777" w:rsidR="003B5CBD" w:rsidRDefault="003B5CBD" w:rsidP="00AC2B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50643" w14:textId="77777777" w:rsidR="003B5CBD" w:rsidRDefault="003B5C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73F3B" w14:textId="77777777" w:rsidR="003B5CBD" w:rsidRDefault="003B5CB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3F6F4" w14:textId="77777777" w:rsidR="003B5CBD" w:rsidRDefault="003B5C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76AF9"/>
    <w:multiLevelType w:val="hybridMultilevel"/>
    <w:tmpl w:val="F23C9D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0E135B"/>
    <w:multiLevelType w:val="hybridMultilevel"/>
    <w:tmpl w:val="5C663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93C02"/>
    <w:multiLevelType w:val="hybridMultilevel"/>
    <w:tmpl w:val="0F1CF0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0B6DC8"/>
    <w:multiLevelType w:val="hybridMultilevel"/>
    <w:tmpl w:val="EEAE1C8A"/>
    <w:lvl w:ilvl="0" w:tplc="466E4386">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7160E4"/>
    <w:multiLevelType w:val="hybridMultilevel"/>
    <w:tmpl w:val="BBCE62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1BC0EBA"/>
    <w:multiLevelType w:val="hybridMultilevel"/>
    <w:tmpl w:val="4B2C6132"/>
    <w:lvl w:ilvl="0" w:tplc="0C125A2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50422C"/>
    <w:multiLevelType w:val="hybridMultilevel"/>
    <w:tmpl w:val="5BF2BC42"/>
    <w:lvl w:ilvl="0" w:tplc="04090001">
      <w:start w:val="1"/>
      <w:numFmt w:val="bullet"/>
      <w:lvlText w:val=""/>
      <w:lvlJc w:val="left"/>
      <w:pPr>
        <w:tabs>
          <w:tab w:val="num" w:pos="840"/>
        </w:tabs>
        <w:ind w:left="840" w:hanging="360"/>
      </w:pPr>
      <w:rPr>
        <w:rFonts w:ascii="Symbol" w:hAnsi="Symbol" w:hint="default"/>
      </w:rPr>
    </w:lvl>
    <w:lvl w:ilvl="1" w:tplc="04090003">
      <w:start w:val="1"/>
      <w:numFmt w:val="bullet"/>
      <w:lvlText w:val="o"/>
      <w:lvlJc w:val="left"/>
      <w:pPr>
        <w:tabs>
          <w:tab w:val="num" w:pos="1560"/>
        </w:tabs>
        <w:ind w:left="1560" w:hanging="360"/>
      </w:pPr>
      <w:rPr>
        <w:rFonts w:ascii="Courier New" w:hAnsi="Courier New" w:cs="Courier New" w:hint="default"/>
      </w:rPr>
    </w:lvl>
    <w:lvl w:ilvl="2" w:tplc="04090001">
      <w:start w:val="1"/>
      <w:numFmt w:val="bullet"/>
      <w:lvlText w:val=""/>
      <w:lvlJc w:val="left"/>
      <w:pPr>
        <w:tabs>
          <w:tab w:val="num" w:pos="2280"/>
        </w:tabs>
        <w:ind w:left="2280" w:hanging="360"/>
      </w:pPr>
      <w:rPr>
        <w:rFonts w:ascii="Symbol" w:hAnsi="Symbol"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7">
    <w:nsid w:val="49F042EC"/>
    <w:multiLevelType w:val="hybridMultilevel"/>
    <w:tmpl w:val="067E4E5E"/>
    <w:lvl w:ilvl="0" w:tplc="78CCA0D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36007D"/>
    <w:multiLevelType w:val="hybridMultilevel"/>
    <w:tmpl w:val="C4349498"/>
    <w:lvl w:ilvl="0" w:tplc="0C125A2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7"/>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7F0"/>
    <w:rsid w:val="00002661"/>
    <w:rsid w:val="000A3BC3"/>
    <w:rsid w:val="001031B2"/>
    <w:rsid w:val="001172DA"/>
    <w:rsid w:val="00133952"/>
    <w:rsid w:val="0017441C"/>
    <w:rsid w:val="00195B61"/>
    <w:rsid w:val="001C4571"/>
    <w:rsid w:val="00241EF0"/>
    <w:rsid w:val="002642FA"/>
    <w:rsid w:val="003361CD"/>
    <w:rsid w:val="0036359D"/>
    <w:rsid w:val="003746CC"/>
    <w:rsid w:val="003B5CBD"/>
    <w:rsid w:val="003B7962"/>
    <w:rsid w:val="003D3CF7"/>
    <w:rsid w:val="00411175"/>
    <w:rsid w:val="00422682"/>
    <w:rsid w:val="00477BC1"/>
    <w:rsid w:val="00495B57"/>
    <w:rsid w:val="004B36D6"/>
    <w:rsid w:val="004B3DB8"/>
    <w:rsid w:val="004D6A8D"/>
    <w:rsid w:val="005949D7"/>
    <w:rsid w:val="005C6CE4"/>
    <w:rsid w:val="006071CB"/>
    <w:rsid w:val="00610376"/>
    <w:rsid w:val="00613764"/>
    <w:rsid w:val="00630DDE"/>
    <w:rsid w:val="006676B7"/>
    <w:rsid w:val="00686EEC"/>
    <w:rsid w:val="00713BA7"/>
    <w:rsid w:val="0071744B"/>
    <w:rsid w:val="007228BD"/>
    <w:rsid w:val="007243DE"/>
    <w:rsid w:val="00740518"/>
    <w:rsid w:val="00790EDB"/>
    <w:rsid w:val="008262FA"/>
    <w:rsid w:val="00893ECA"/>
    <w:rsid w:val="008D0E7D"/>
    <w:rsid w:val="008D2747"/>
    <w:rsid w:val="008E5152"/>
    <w:rsid w:val="008F3643"/>
    <w:rsid w:val="00907918"/>
    <w:rsid w:val="00926E5C"/>
    <w:rsid w:val="00931A9C"/>
    <w:rsid w:val="009F4CB6"/>
    <w:rsid w:val="00A04108"/>
    <w:rsid w:val="00AC2B7C"/>
    <w:rsid w:val="00AE449B"/>
    <w:rsid w:val="00B364AE"/>
    <w:rsid w:val="00B51FFA"/>
    <w:rsid w:val="00B800AE"/>
    <w:rsid w:val="00B90BC8"/>
    <w:rsid w:val="00C26393"/>
    <w:rsid w:val="00C3326E"/>
    <w:rsid w:val="00C357F0"/>
    <w:rsid w:val="00C3600C"/>
    <w:rsid w:val="00C57F13"/>
    <w:rsid w:val="00C849D0"/>
    <w:rsid w:val="00CF3FFC"/>
    <w:rsid w:val="00D1031A"/>
    <w:rsid w:val="00D44D7B"/>
    <w:rsid w:val="00D617A5"/>
    <w:rsid w:val="00D62F6D"/>
    <w:rsid w:val="00D9611E"/>
    <w:rsid w:val="00D97A6E"/>
    <w:rsid w:val="00DA626D"/>
    <w:rsid w:val="00DC6136"/>
    <w:rsid w:val="00DD2E10"/>
    <w:rsid w:val="00F25B0B"/>
    <w:rsid w:val="00F40031"/>
    <w:rsid w:val="00F51960"/>
    <w:rsid w:val="00F66207"/>
    <w:rsid w:val="00FC2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9C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6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7F0"/>
    <w:pPr>
      <w:ind w:left="720"/>
      <w:contextualSpacing/>
    </w:pPr>
  </w:style>
  <w:style w:type="paragraph" w:styleId="BalloonText">
    <w:name w:val="Balloon Text"/>
    <w:basedOn w:val="Normal"/>
    <w:link w:val="BalloonTextChar"/>
    <w:uiPriority w:val="99"/>
    <w:semiHidden/>
    <w:unhideWhenUsed/>
    <w:rsid w:val="00A041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4108"/>
    <w:rPr>
      <w:rFonts w:ascii="Lucida Grande" w:hAnsi="Lucida Grande" w:cs="Lucida Grande"/>
      <w:sz w:val="18"/>
      <w:szCs w:val="18"/>
    </w:rPr>
  </w:style>
  <w:style w:type="paragraph" w:styleId="Header">
    <w:name w:val="header"/>
    <w:basedOn w:val="Normal"/>
    <w:link w:val="HeaderChar"/>
    <w:uiPriority w:val="99"/>
    <w:unhideWhenUsed/>
    <w:rsid w:val="00AC2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C2B7C"/>
  </w:style>
  <w:style w:type="paragraph" w:styleId="Footer">
    <w:name w:val="footer"/>
    <w:basedOn w:val="Normal"/>
    <w:link w:val="FooterChar"/>
    <w:uiPriority w:val="99"/>
    <w:unhideWhenUsed/>
    <w:rsid w:val="00AC2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C2B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6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7F0"/>
    <w:pPr>
      <w:ind w:left="720"/>
      <w:contextualSpacing/>
    </w:pPr>
  </w:style>
  <w:style w:type="paragraph" w:styleId="BalloonText">
    <w:name w:val="Balloon Text"/>
    <w:basedOn w:val="Normal"/>
    <w:link w:val="BalloonTextChar"/>
    <w:uiPriority w:val="99"/>
    <w:semiHidden/>
    <w:unhideWhenUsed/>
    <w:rsid w:val="00A041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4108"/>
    <w:rPr>
      <w:rFonts w:ascii="Lucida Grande" w:hAnsi="Lucida Grande" w:cs="Lucida Grande"/>
      <w:sz w:val="18"/>
      <w:szCs w:val="18"/>
    </w:rPr>
  </w:style>
  <w:style w:type="paragraph" w:styleId="Header">
    <w:name w:val="header"/>
    <w:basedOn w:val="Normal"/>
    <w:link w:val="HeaderChar"/>
    <w:uiPriority w:val="99"/>
    <w:unhideWhenUsed/>
    <w:rsid w:val="00AC2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C2B7C"/>
  </w:style>
  <w:style w:type="paragraph" w:styleId="Footer">
    <w:name w:val="footer"/>
    <w:basedOn w:val="Normal"/>
    <w:link w:val="FooterChar"/>
    <w:uiPriority w:val="99"/>
    <w:unhideWhenUsed/>
    <w:rsid w:val="00AC2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C2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microsoft.com/office/2007/relationships/hdphoto" Target="media/hdphoto1.wdp"/><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1015</Words>
  <Characters>5788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i006563</dc:creator>
  <cp:keywords/>
  <dc:description/>
  <cp:lastModifiedBy>Kayhan Atesci</cp:lastModifiedBy>
  <cp:revision>32</cp:revision>
  <dcterms:created xsi:type="dcterms:W3CDTF">2015-09-29T00:19:00Z</dcterms:created>
  <dcterms:modified xsi:type="dcterms:W3CDTF">2015-09-30T05:48:00Z</dcterms:modified>
</cp:coreProperties>
</file>